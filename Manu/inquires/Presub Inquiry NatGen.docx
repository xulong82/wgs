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A13B5" w14:textId="77777777" w:rsidR="007E51A8" w:rsidRPr="00E71629" w:rsidRDefault="002721D4" w:rsidP="00780DDB">
      <w:pPr>
        <w:jc w:val="right"/>
        <w:rPr>
          <w:sz w:val="24"/>
        </w:rPr>
      </w:pPr>
      <w:r w:rsidRPr="00E71629">
        <w:rPr>
          <w:sz w:val="24"/>
        </w:rPr>
        <w:t>December</w:t>
      </w:r>
      <w:r w:rsidR="007E51A8" w:rsidRPr="00E71629">
        <w:rPr>
          <w:sz w:val="24"/>
        </w:rPr>
        <w:t xml:space="preserve"> </w:t>
      </w:r>
      <w:r w:rsidRPr="00E71629">
        <w:rPr>
          <w:sz w:val="24"/>
        </w:rPr>
        <w:t>23</w:t>
      </w:r>
      <w:r w:rsidR="00CA0F26" w:rsidRPr="00E71629">
        <w:rPr>
          <w:sz w:val="24"/>
        </w:rPr>
        <w:t>, 2015</w:t>
      </w:r>
    </w:p>
    <w:p w14:paraId="4042CFBC" w14:textId="77777777" w:rsidR="007E51A8" w:rsidRPr="00E71629" w:rsidRDefault="007E51A8" w:rsidP="007E51A8">
      <w:pPr>
        <w:rPr>
          <w:sz w:val="24"/>
        </w:rPr>
      </w:pPr>
      <w:r w:rsidRPr="00E71629">
        <w:rPr>
          <w:sz w:val="24"/>
        </w:rPr>
        <w:t>Dear Editors,</w:t>
      </w:r>
    </w:p>
    <w:p w14:paraId="5E2835FD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47AC0AD1" w14:textId="152D2F70" w:rsidR="00CA0F26" w:rsidRPr="00E71629" w:rsidRDefault="00CA0F26" w:rsidP="00CA0F26">
      <w:pPr>
        <w:spacing w:line="276" w:lineRule="auto"/>
        <w:rPr>
          <w:sz w:val="24"/>
        </w:rPr>
      </w:pPr>
      <w:r w:rsidRPr="00E71629">
        <w:rPr>
          <w:sz w:val="24"/>
        </w:rPr>
        <w:t xml:space="preserve">My co-authors and I submit </w:t>
      </w:r>
      <w:r w:rsidR="002721D4" w:rsidRPr="00E71629">
        <w:rPr>
          <w:sz w:val="24"/>
        </w:rPr>
        <w:t xml:space="preserve">a </w:t>
      </w:r>
      <w:proofErr w:type="spellStart"/>
      <w:r w:rsidR="002721D4" w:rsidRPr="00E71629">
        <w:rPr>
          <w:sz w:val="24"/>
        </w:rPr>
        <w:t>presubmission</w:t>
      </w:r>
      <w:proofErr w:type="spellEnd"/>
      <w:r w:rsidR="002721D4" w:rsidRPr="00E71629">
        <w:rPr>
          <w:sz w:val="24"/>
        </w:rPr>
        <w:t xml:space="preserve"> inquiry for our</w:t>
      </w:r>
      <w:r w:rsidRPr="00E71629">
        <w:rPr>
          <w:sz w:val="24"/>
        </w:rPr>
        <w:t xml:space="preserve"> manuscript entitled “</w:t>
      </w:r>
      <w:r w:rsidR="00E71629">
        <w:rPr>
          <w:sz w:val="24"/>
        </w:rPr>
        <w:t xml:space="preserve">A </w:t>
      </w:r>
      <w:ins w:id="0" w:author="Xulong Wang" w:date="2015-12-23T14:11:00Z">
        <w:r w:rsidR="00523DFB">
          <w:rPr>
            <w:sz w:val="24"/>
          </w:rPr>
          <w:t xml:space="preserve">Bayesian approach of </w:t>
        </w:r>
      </w:ins>
      <w:r w:rsidR="00E71629">
        <w:rPr>
          <w:sz w:val="24"/>
        </w:rPr>
        <w:t>Generalized Linear Mixed Model</w:t>
      </w:r>
      <w:ins w:id="1" w:author="Xulong Wang" w:date="2015-12-23T14:35:00Z">
        <w:r w:rsidR="00D26E91">
          <w:rPr>
            <w:sz w:val="24"/>
          </w:rPr>
          <w:t>s</w:t>
        </w:r>
      </w:ins>
      <w:r w:rsidR="00E71629">
        <w:rPr>
          <w:sz w:val="24"/>
        </w:rPr>
        <w:t xml:space="preserve"> for Genome-Wide Association</w:t>
      </w:r>
      <w:ins w:id="2" w:author="Xulong Wang" w:date="2015-12-23T14:35:00Z">
        <w:r w:rsidR="00D26E91">
          <w:rPr>
            <w:sz w:val="24"/>
          </w:rPr>
          <w:t xml:space="preserve"> studies</w:t>
        </w:r>
      </w:ins>
      <w:r w:rsidRPr="00E71629">
        <w:rPr>
          <w:sz w:val="24"/>
        </w:rPr>
        <w:t xml:space="preserve">”, as a research article </w:t>
      </w:r>
      <w:r w:rsidR="002721D4" w:rsidRPr="00E71629">
        <w:rPr>
          <w:sz w:val="24"/>
        </w:rPr>
        <w:t>in</w:t>
      </w:r>
      <w:r w:rsidRPr="00E71629">
        <w:rPr>
          <w:sz w:val="24"/>
        </w:rPr>
        <w:t xml:space="preserve"> </w:t>
      </w:r>
      <w:r w:rsidR="002721D4" w:rsidRPr="00E71629">
        <w:rPr>
          <w:i/>
          <w:iCs/>
          <w:sz w:val="24"/>
        </w:rPr>
        <w:t>Nature</w:t>
      </w:r>
      <w:r w:rsidRPr="00E71629">
        <w:rPr>
          <w:i/>
          <w:iCs/>
          <w:sz w:val="24"/>
        </w:rPr>
        <w:t xml:space="preserve"> </w:t>
      </w:r>
      <w:del w:id="3" w:author="Xulong Wang" w:date="2015-12-23T14:12:00Z">
        <w:r w:rsidRPr="00E71629" w:rsidDel="00523DFB">
          <w:rPr>
            <w:i/>
            <w:iCs/>
            <w:sz w:val="24"/>
          </w:rPr>
          <w:delText>Genetics</w:delText>
        </w:r>
      </w:del>
      <w:ins w:id="4" w:author="Xulong Wang" w:date="2015-12-23T14:12:00Z">
        <w:r w:rsidR="00523DFB">
          <w:rPr>
            <w:i/>
            <w:iCs/>
            <w:sz w:val="24"/>
          </w:rPr>
          <w:t>Methods</w:t>
        </w:r>
      </w:ins>
      <w:r w:rsidRPr="00E71629">
        <w:rPr>
          <w:sz w:val="24"/>
        </w:rPr>
        <w:t>.</w:t>
      </w:r>
    </w:p>
    <w:p w14:paraId="2E27E0F3" w14:textId="77777777" w:rsidR="00CA0F26" w:rsidRPr="00E71629" w:rsidRDefault="00CA0F26" w:rsidP="00CA0F26">
      <w:pPr>
        <w:spacing w:line="276" w:lineRule="auto"/>
        <w:rPr>
          <w:sz w:val="24"/>
        </w:rPr>
      </w:pPr>
    </w:p>
    <w:p w14:paraId="1BF90A1A" w14:textId="4EC75686" w:rsidR="00A365F2" w:rsidRDefault="007530B1" w:rsidP="00CA0F26">
      <w:pPr>
        <w:spacing w:line="276" w:lineRule="auto"/>
        <w:rPr>
          <w:ins w:id="5" w:author="Xulong Wang" w:date="2015-12-23T14:27:00Z"/>
          <w:sz w:val="24"/>
        </w:rPr>
      </w:pPr>
      <w:r w:rsidRPr="00E71629">
        <w:rPr>
          <w:sz w:val="24"/>
        </w:rPr>
        <w:t xml:space="preserve">Recent </w:t>
      </w:r>
      <w:del w:id="6" w:author="Xulong Wang" w:date="2015-12-23T14:37:00Z">
        <w:r w:rsidRPr="00E71629" w:rsidDel="00D26E91">
          <w:rPr>
            <w:sz w:val="24"/>
          </w:rPr>
          <w:delText xml:space="preserve">methodological and </w:delText>
        </w:r>
      </w:del>
      <w:r w:rsidRPr="00E71629">
        <w:rPr>
          <w:sz w:val="24"/>
        </w:rPr>
        <w:t xml:space="preserve">technical </w:t>
      </w:r>
      <w:ins w:id="7" w:author="Xulong Wang" w:date="2015-12-23T14:37:00Z">
        <w:r w:rsidR="00D26E91" w:rsidRPr="00E71629">
          <w:rPr>
            <w:sz w:val="24"/>
          </w:rPr>
          <w:t xml:space="preserve">and </w:t>
        </w:r>
      </w:ins>
      <w:ins w:id="8" w:author="Xulong Wang" w:date="2015-12-23T14:38:00Z">
        <w:r w:rsidR="00D26E91" w:rsidRPr="00E71629">
          <w:rPr>
            <w:sz w:val="24"/>
          </w:rPr>
          <w:t xml:space="preserve">methodological </w:t>
        </w:r>
      </w:ins>
      <w:r w:rsidRPr="00E71629">
        <w:rPr>
          <w:sz w:val="24"/>
        </w:rPr>
        <w:t>advances</w:t>
      </w:r>
      <w:r w:rsidR="00030D47" w:rsidRPr="00E71629">
        <w:rPr>
          <w:sz w:val="24"/>
        </w:rPr>
        <w:t xml:space="preserve"> have greatly expanded</w:t>
      </w:r>
      <w:r w:rsidRPr="00E71629">
        <w:rPr>
          <w:sz w:val="24"/>
        </w:rPr>
        <w:t xml:space="preserve"> </w:t>
      </w:r>
      <w:ins w:id="9" w:author="Xulong Wang" w:date="2015-12-23T14:36:00Z">
        <w:r w:rsidR="00D26E91">
          <w:rPr>
            <w:sz w:val="24"/>
          </w:rPr>
          <w:t>the genome-wide association studies (GWAS)</w:t>
        </w:r>
      </w:ins>
      <w:del w:id="10" w:author="Xulong Wang" w:date="2015-12-23T14:36:00Z">
        <w:r w:rsidRPr="00E71629" w:rsidDel="00D26E91">
          <w:rPr>
            <w:sz w:val="24"/>
          </w:rPr>
          <w:delText>genetic association studies in humans</w:delText>
        </w:r>
      </w:del>
      <w:r w:rsidRPr="00E71629">
        <w:rPr>
          <w:sz w:val="24"/>
        </w:rPr>
        <w:t xml:space="preserve">. The advent of low-cost whole-genome sequencing facilitates high-resolution variant identification, and the development of linear mixed models (LMM) allows improved identification of putatively causal variants. While essential for correcting </w:t>
      </w:r>
      <w:del w:id="11" w:author="Xulong Wang" w:date="2015-12-23T14:58:00Z">
        <w:r w:rsidRPr="00E71629" w:rsidDel="00033942">
          <w:rPr>
            <w:sz w:val="24"/>
          </w:rPr>
          <w:delText>mis-</w:delText>
        </w:r>
      </w:del>
      <w:ins w:id="12" w:author="Xulong Wang" w:date="2015-12-23T14:58:00Z">
        <w:r w:rsidR="00033942">
          <w:rPr>
            <w:sz w:val="24"/>
          </w:rPr>
          <w:t xml:space="preserve">false positive </w:t>
        </w:r>
      </w:ins>
      <w:r w:rsidRPr="00E71629">
        <w:rPr>
          <w:sz w:val="24"/>
        </w:rPr>
        <w:t xml:space="preserve">associations due to population </w:t>
      </w:r>
      <w:del w:id="13" w:author="Xulong Wang" w:date="2015-12-23T14:38:00Z">
        <w:r w:rsidRPr="00E71629" w:rsidDel="00D26E91">
          <w:rPr>
            <w:sz w:val="24"/>
          </w:rPr>
          <w:delText>structure</w:delText>
        </w:r>
      </w:del>
      <w:ins w:id="14" w:author="Xulong Wang" w:date="2015-12-23T14:38:00Z">
        <w:r w:rsidR="00D26E91">
          <w:rPr>
            <w:sz w:val="24"/>
          </w:rPr>
          <w:t>stratification</w:t>
        </w:r>
      </w:ins>
      <w:ins w:id="15" w:author="Xulong Wang" w:date="2015-12-23T14:58:00Z">
        <w:r w:rsidR="00033942">
          <w:rPr>
            <w:sz w:val="24"/>
          </w:rPr>
          <w:t>s</w:t>
        </w:r>
      </w:ins>
      <w:ins w:id="16" w:author="Xulong Wang" w:date="2015-12-23T14:38:00Z">
        <w:r w:rsidR="00D26E91">
          <w:rPr>
            <w:sz w:val="24"/>
          </w:rPr>
          <w:t xml:space="preserve"> and sample relatedness</w:t>
        </w:r>
      </w:ins>
      <w:r w:rsidRPr="00E71629">
        <w:rPr>
          <w:sz w:val="24"/>
        </w:rPr>
        <w:t xml:space="preserve">, LMMs have been restricted to numerical variables. However, phenotypic traits in association studies are often categorical, coded as binary case-control or </w:t>
      </w:r>
      <w:r w:rsidR="00296837" w:rsidRPr="00E71629">
        <w:rPr>
          <w:sz w:val="24"/>
        </w:rPr>
        <w:t>ordered variables describing disease stage</w:t>
      </w:r>
      <w:ins w:id="17" w:author="Xulong Wang" w:date="2015-12-23T14:39:00Z">
        <w:r w:rsidR="00D26E91">
          <w:rPr>
            <w:sz w:val="24"/>
          </w:rPr>
          <w:t>s</w:t>
        </w:r>
      </w:ins>
      <w:del w:id="18" w:author="Xulong Wang" w:date="2015-12-23T14:58:00Z">
        <w:r w:rsidR="00296837" w:rsidRPr="00E71629" w:rsidDel="00033942">
          <w:rPr>
            <w:sz w:val="24"/>
          </w:rPr>
          <w:delText xml:space="preserve"> or probabilit</w:delText>
        </w:r>
      </w:del>
      <w:del w:id="19" w:author="Xulong Wang" w:date="2015-12-23T14:39:00Z">
        <w:r w:rsidR="00296837" w:rsidRPr="00E71629" w:rsidDel="00D26E91">
          <w:rPr>
            <w:sz w:val="24"/>
          </w:rPr>
          <w:delText>y</w:delText>
        </w:r>
      </w:del>
      <w:r w:rsidR="00296837" w:rsidRPr="00E71629">
        <w:rPr>
          <w:sz w:val="24"/>
        </w:rPr>
        <w:t>.</w:t>
      </w:r>
      <w:r w:rsidR="00FD52F7" w:rsidRPr="00E71629">
        <w:rPr>
          <w:sz w:val="24"/>
        </w:rPr>
        <w:t xml:space="preserve"> </w:t>
      </w:r>
      <w:ins w:id="20" w:author="Xulong Wang" w:date="2015-12-23T14:14:00Z">
        <w:r w:rsidR="00E9261D">
          <w:rPr>
            <w:sz w:val="24"/>
          </w:rPr>
          <w:t xml:space="preserve">Further, </w:t>
        </w:r>
      </w:ins>
      <w:ins w:id="21" w:author="Xulong Wang" w:date="2015-12-23T14:42:00Z">
        <w:r w:rsidR="00E9261D">
          <w:rPr>
            <w:sz w:val="24"/>
          </w:rPr>
          <w:t>while</w:t>
        </w:r>
      </w:ins>
      <w:ins w:id="22" w:author="Xulong Wang" w:date="2015-12-23T14:14:00Z">
        <w:r w:rsidR="00523DFB">
          <w:rPr>
            <w:sz w:val="24"/>
          </w:rPr>
          <w:t xml:space="preserve"> common diseases were studied in </w:t>
        </w:r>
      </w:ins>
      <w:ins w:id="23" w:author="Xulong Wang" w:date="2015-12-23T14:15:00Z">
        <w:r w:rsidR="00523DFB">
          <w:rPr>
            <w:sz w:val="24"/>
          </w:rPr>
          <w:t>mul</w:t>
        </w:r>
        <w:r w:rsidR="00184B93">
          <w:rPr>
            <w:sz w:val="24"/>
          </w:rPr>
          <w:t>tiple GWAS, to in</w:t>
        </w:r>
        <w:r w:rsidR="00D26E91">
          <w:rPr>
            <w:sz w:val="24"/>
          </w:rPr>
          <w:t xml:space="preserve">tegrate previous results of </w:t>
        </w:r>
      </w:ins>
      <w:ins w:id="24" w:author="Xulong Wang" w:date="2015-12-23T14:40:00Z">
        <w:r w:rsidR="00D26E91">
          <w:rPr>
            <w:sz w:val="24"/>
          </w:rPr>
          <w:t>related</w:t>
        </w:r>
      </w:ins>
      <w:ins w:id="25" w:author="Xulong Wang" w:date="2015-12-23T14:15:00Z">
        <w:r w:rsidR="00184B93">
          <w:rPr>
            <w:sz w:val="24"/>
          </w:rPr>
          <w:t xml:space="preserve"> trait</w:t>
        </w:r>
      </w:ins>
      <w:ins w:id="26" w:author="Xulong Wang" w:date="2015-12-23T14:40:00Z">
        <w:r w:rsidR="00D26E91">
          <w:rPr>
            <w:sz w:val="24"/>
          </w:rPr>
          <w:t>s</w:t>
        </w:r>
      </w:ins>
      <w:ins w:id="27" w:author="Xulong Wang" w:date="2015-12-23T14:15:00Z">
        <w:r w:rsidR="00184B93">
          <w:rPr>
            <w:sz w:val="24"/>
          </w:rPr>
          <w:t xml:space="preserve"> </w:t>
        </w:r>
      </w:ins>
      <w:ins w:id="28" w:author="Xulong Wang" w:date="2015-12-23T14:43:00Z">
        <w:r w:rsidR="00E9261D">
          <w:rPr>
            <w:sz w:val="24"/>
          </w:rPr>
          <w:t xml:space="preserve">remains </w:t>
        </w:r>
      </w:ins>
      <w:ins w:id="29" w:author="Xulong Wang" w:date="2015-12-23T14:17:00Z">
        <w:r w:rsidR="00184B93">
          <w:rPr>
            <w:sz w:val="24"/>
          </w:rPr>
          <w:t>an open question</w:t>
        </w:r>
      </w:ins>
      <w:ins w:id="30" w:author="Xulong Wang" w:date="2015-12-23T14:43:00Z">
        <w:r w:rsidR="00E9261D">
          <w:rPr>
            <w:sz w:val="24"/>
          </w:rPr>
          <w:t xml:space="preserve"> in terms of methodology</w:t>
        </w:r>
      </w:ins>
      <w:ins w:id="31" w:author="Xulong Wang" w:date="2015-12-23T14:17:00Z">
        <w:r w:rsidR="00184B93">
          <w:rPr>
            <w:sz w:val="24"/>
          </w:rPr>
          <w:t>.</w:t>
        </w:r>
      </w:ins>
      <w:ins w:id="32" w:author="Xulong Wang" w:date="2015-12-23T14:15:00Z">
        <w:r w:rsidR="00523DFB">
          <w:rPr>
            <w:sz w:val="24"/>
          </w:rPr>
          <w:t xml:space="preserve"> </w:t>
        </w:r>
      </w:ins>
      <w:r w:rsidR="00FD52F7" w:rsidRPr="00E71629">
        <w:rPr>
          <w:sz w:val="24"/>
        </w:rPr>
        <w:t xml:space="preserve">To address these </w:t>
      </w:r>
      <w:del w:id="33" w:author="Xulong Wang" w:date="2015-12-23T14:19:00Z">
        <w:r w:rsidR="00FD52F7" w:rsidRPr="00E71629" w:rsidDel="00184B93">
          <w:rPr>
            <w:sz w:val="24"/>
          </w:rPr>
          <w:delText>common study designs</w:delText>
        </w:r>
      </w:del>
      <w:ins w:id="34" w:author="Xulong Wang" w:date="2015-12-23T14:19:00Z">
        <w:r w:rsidR="00184B93">
          <w:rPr>
            <w:sz w:val="24"/>
          </w:rPr>
          <w:t>issues</w:t>
        </w:r>
      </w:ins>
      <w:r w:rsidR="00FD52F7" w:rsidRPr="00E71629">
        <w:rPr>
          <w:sz w:val="24"/>
        </w:rPr>
        <w:t xml:space="preserve">, we </w:t>
      </w:r>
      <w:del w:id="35" w:author="Xulong Wang" w:date="2015-12-23T14:20:00Z">
        <w:r w:rsidR="00FD52F7" w:rsidRPr="00E71629" w:rsidDel="00A365F2">
          <w:rPr>
            <w:sz w:val="24"/>
          </w:rPr>
          <w:delText xml:space="preserve">have </w:delText>
        </w:r>
      </w:del>
      <w:ins w:id="36" w:author="Xulong Wang" w:date="2015-12-23T14:23:00Z">
        <w:r w:rsidR="00A365F2">
          <w:rPr>
            <w:sz w:val="24"/>
          </w:rPr>
          <w:t>built</w:t>
        </w:r>
      </w:ins>
      <w:ins w:id="37" w:author="Xulong Wang" w:date="2015-12-23T14:20:00Z">
        <w:r w:rsidR="00184B93">
          <w:rPr>
            <w:sz w:val="24"/>
          </w:rPr>
          <w:t xml:space="preserve"> </w:t>
        </w:r>
      </w:ins>
      <w:ins w:id="38" w:author="Xulong Wang" w:date="2015-12-23T14:43:00Z">
        <w:r w:rsidR="00E9261D">
          <w:rPr>
            <w:sz w:val="24"/>
          </w:rPr>
          <w:t xml:space="preserve">a </w:t>
        </w:r>
      </w:ins>
      <w:ins w:id="39" w:author="Xulong Wang" w:date="2015-12-23T14:20:00Z">
        <w:r w:rsidR="00184B93">
          <w:rPr>
            <w:sz w:val="24"/>
          </w:rPr>
          <w:t>method</w:t>
        </w:r>
      </w:ins>
      <w:ins w:id="40" w:author="Xulong Wang" w:date="2015-12-23T14:24:00Z">
        <w:r w:rsidR="00A365F2">
          <w:rPr>
            <w:sz w:val="24"/>
          </w:rPr>
          <w:t>, Bayes-GWAS,</w:t>
        </w:r>
      </w:ins>
      <w:ins w:id="41" w:author="Xulong Wang" w:date="2015-12-23T14:20:00Z">
        <w:r w:rsidR="00184B93">
          <w:rPr>
            <w:sz w:val="24"/>
          </w:rPr>
          <w:t xml:space="preserve"> </w:t>
        </w:r>
      </w:ins>
      <w:ins w:id="42" w:author="Xulong Wang" w:date="2015-12-23T14:21:00Z">
        <w:r w:rsidR="00A365F2">
          <w:rPr>
            <w:sz w:val="24"/>
          </w:rPr>
          <w:t>for</w:t>
        </w:r>
      </w:ins>
      <w:del w:id="43" w:author="Xulong Wang" w:date="2015-12-23T14:21:00Z">
        <w:r w:rsidR="00FD52F7" w:rsidRPr="00E71629" w:rsidDel="00A365F2">
          <w:rPr>
            <w:sz w:val="24"/>
          </w:rPr>
          <w:delText>created a</w:delText>
        </w:r>
      </w:del>
      <w:r w:rsidR="00FD52F7" w:rsidRPr="00E71629">
        <w:rPr>
          <w:sz w:val="24"/>
        </w:rPr>
        <w:t xml:space="preserve"> </w:t>
      </w:r>
      <w:ins w:id="44" w:author="Xulong Wang" w:date="2015-12-23T14:44:00Z">
        <w:r w:rsidR="00E9261D">
          <w:rPr>
            <w:sz w:val="24"/>
          </w:rPr>
          <w:t xml:space="preserve">genomic association studies that implemented </w:t>
        </w:r>
      </w:ins>
      <w:r w:rsidR="00FD52F7" w:rsidRPr="00E71629">
        <w:rPr>
          <w:sz w:val="24"/>
        </w:rPr>
        <w:t>generalized linear mixed model (GLMM)</w:t>
      </w:r>
      <w:del w:id="45" w:author="Xulong Wang" w:date="2015-12-23T14:21:00Z">
        <w:r w:rsidR="00FD52F7" w:rsidRPr="00E71629" w:rsidDel="00A365F2">
          <w:rPr>
            <w:sz w:val="24"/>
          </w:rPr>
          <w:delText xml:space="preserve"> approach</w:delText>
        </w:r>
      </w:del>
      <w:ins w:id="46" w:author="Xulong Wang" w:date="2015-12-23T14:19:00Z">
        <w:r w:rsidR="00184B93">
          <w:rPr>
            <w:sz w:val="24"/>
          </w:rPr>
          <w:t xml:space="preserve"> in </w:t>
        </w:r>
      </w:ins>
      <w:ins w:id="47" w:author="Xulong Wang" w:date="2015-12-23T14:21:00Z">
        <w:r w:rsidR="00A365F2">
          <w:rPr>
            <w:sz w:val="24"/>
          </w:rPr>
          <w:t xml:space="preserve">the </w:t>
        </w:r>
      </w:ins>
      <w:ins w:id="48" w:author="Xulong Wang" w:date="2015-12-23T14:19:00Z">
        <w:r w:rsidR="00184B93">
          <w:rPr>
            <w:sz w:val="24"/>
          </w:rPr>
          <w:t>Bayesian</w:t>
        </w:r>
      </w:ins>
      <w:ins w:id="49" w:author="Xulong Wang" w:date="2015-12-23T14:22:00Z">
        <w:r w:rsidR="00A365F2">
          <w:rPr>
            <w:sz w:val="24"/>
          </w:rPr>
          <w:t xml:space="preserve"> framework</w:t>
        </w:r>
      </w:ins>
      <w:r w:rsidR="00FD52F7" w:rsidRPr="00E71629">
        <w:rPr>
          <w:sz w:val="24"/>
        </w:rPr>
        <w:t xml:space="preserve">. </w:t>
      </w:r>
    </w:p>
    <w:p w14:paraId="5AD8C5D6" w14:textId="77777777" w:rsidR="00A365F2" w:rsidRDefault="00A365F2" w:rsidP="00CA0F26">
      <w:pPr>
        <w:spacing w:line="276" w:lineRule="auto"/>
        <w:rPr>
          <w:ins w:id="50" w:author="Xulong Wang" w:date="2015-12-23T14:27:00Z"/>
          <w:sz w:val="24"/>
        </w:rPr>
      </w:pPr>
    </w:p>
    <w:p w14:paraId="492A9695" w14:textId="3340754D" w:rsidR="00A365F2" w:rsidRDefault="00A365F2" w:rsidP="00CA0F26">
      <w:pPr>
        <w:spacing w:line="276" w:lineRule="auto"/>
        <w:rPr>
          <w:ins w:id="51" w:author="Xulong Wang" w:date="2015-12-23T14:26:00Z"/>
          <w:sz w:val="24"/>
        </w:rPr>
      </w:pPr>
      <w:ins w:id="52" w:author="Xulong Wang" w:date="2015-12-23T14:27:00Z">
        <w:r>
          <w:rPr>
            <w:sz w:val="24"/>
          </w:rPr>
          <w:t xml:space="preserve">Our method comes with </w:t>
        </w:r>
      </w:ins>
      <w:ins w:id="53" w:author="Xulong Wang" w:date="2015-12-23T14:51:00Z">
        <w:r w:rsidR="00033942">
          <w:rPr>
            <w:sz w:val="24"/>
          </w:rPr>
          <w:t>four</w:t>
        </w:r>
      </w:ins>
      <w:ins w:id="54" w:author="Xulong Wang" w:date="2015-12-23T14:27:00Z">
        <w:r>
          <w:rPr>
            <w:sz w:val="24"/>
          </w:rPr>
          <w:t xml:space="preserve"> major features: 1, support multiple phenotypic data type; 2, </w:t>
        </w:r>
      </w:ins>
      <w:ins w:id="55" w:author="Xulong Wang" w:date="2015-12-23T14:28:00Z">
        <w:r>
          <w:rPr>
            <w:sz w:val="24"/>
          </w:rPr>
          <w:t xml:space="preserve">integrate </w:t>
        </w:r>
      </w:ins>
      <w:ins w:id="56" w:author="Xulong Wang" w:date="2015-12-23T14:27:00Z">
        <w:r>
          <w:rPr>
            <w:sz w:val="24"/>
          </w:rPr>
          <w:t>previous GWAS results on the related traits cohesively</w:t>
        </w:r>
      </w:ins>
      <w:ins w:id="57" w:author="Xulong Wang" w:date="2015-12-23T14:28:00Z">
        <w:r>
          <w:rPr>
            <w:sz w:val="24"/>
          </w:rPr>
          <w:t xml:space="preserve"> by Bayesian modeling</w:t>
        </w:r>
      </w:ins>
      <w:ins w:id="58" w:author="Xulong Wang" w:date="2015-12-23T14:44:00Z">
        <w:r w:rsidR="00E9261D">
          <w:rPr>
            <w:sz w:val="24"/>
          </w:rPr>
          <w:t>;</w:t>
        </w:r>
      </w:ins>
      <w:ins w:id="59" w:author="Xulong Wang" w:date="2015-12-23T14:28:00Z">
        <w:r>
          <w:rPr>
            <w:sz w:val="24"/>
          </w:rPr>
          <w:t xml:space="preserve"> 3, implement </w:t>
        </w:r>
      </w:ins>
      <w:ins w:id="60" w:author="Xulong Wang" w:date="2015-12-23T14:27:00Z">
        <w:r>
          <w:rPr>
            <w:sz w:val="24"/>
          </w:rPr>
          <w:t>sample relatedness correction by mixed model</w:t>
        </w:r>
      </w:ins>
      <w:ins w:id="61" w:author="Xulong Wang" w:date="2015-12-23T14:45:00Z">
        <w:r w:rsidR="00E9261D">
          <w:rPr>
            <w:sz w:val="24"/>
          </w:rPr>
          <w:t>s</w:t>
        </w:r>
      </w:ins>
      <w:ins w:id="62" w:author="Xulong Wang" w:date="2015-12-23T14:52:00Z">
        <w:r w:rsidR="00033942">
          <w:rPr>
            <w:sz w:val="24"/>
          </w:rPr>
          <w:t xml:space="preserve">, and </w:t>
        </w:r>
      </w:ins>
      <w:ins w:id="63" w:author="Xulong Wang" w:date="2015-12-23T14:51:00Z">
        <w:r w:rsidR="00033942">
          <w:rPr>
            <w:sz w:val="24"/>
          </w:rPr>
          <w:t>4, support model estimations by both MCMC sampling and maximal likelihood estimation.</w:t>
        </w:r>
      </w:ins>
    </w:p>
    <w:p w14:paraId="7311C66F" w14:textId="77777777" w:rsidR="00D26E91" w:rsidRDefault="00D26E91" w:rsidP="00CA0F26">
      <w:pPr>
        <w:spacing w:line="276" w:lineRule="auto"/>
        <w:rPr>
          <w:ins w:id="64" w:author="Xulong Wang" w:date="2015-12-23T14:30:00Z"/>
          <w:sz w:val="24"/>
        </w:rPr>
      </w:pPr>
    </w:p>
    <w:p w14:paraId="4693C61D" w14:textId="21E930A0" w:rsidR="00D26E91" w:rsidRPr="00D26E91" w:rsidRDefault="00D26E91" w:rsidP="00D26E91">
      <w:pPr>
        <w:spacing w:line="276" w:lineRule="auto"/>
        <w:rPr>
          <w:ins w:id="65" w:author="Xulong Wang" w:date="2015-12-23T14:32:00Z"/>
          <w:sz w:val="24"/>
        </w:rPr>
      </w:pPr>
      <w:ins w:id="66" w:author="Xulong Wang" w:date="2015-12-23T14:32:00Z">
        <w:r w:rsidRPr="00D26E91">
          <w:rPr>
            <w:sz w:val="24"/>
          </w:rPr>
          <w:t xml:space="preserve">For the sake of computing efficiency, Bayes-GWAS method was </w:t>
        </w:r>
      </w:ins>
      <w:ins w:id="67" w:author="Xulong Wang" w:date="2015-12-23T14:47:00Z">
        <w:r w:rsidR="00E9261D">
          <w:rPr>
            <w:sz w:val="24"/>
          </w:rPr>
          <w:t xml:space="preserve">implemented in the Stan programming environment, and </w:t>
        </w:r>
      </w:ins>
      <w:ins w:id="68" w:author="Xulong Wang" w:date="2015-12-23T14:32:00Z">
        <w:r w:rsidRPr="00D26E91">
          <w:rPr>
            <w:sz w:val="24"/>
          </w:rPr>
          <w:t xml:space="preserve">optimized in </w:t>
        </w:r>
      </w:ins>
      <w:ins w:id="69" w:author="Xulong Wang" w:date="2015-12-23T15:00:00Z">
        <w:r w:rsidR="00033942">
          <w:rPr>
            <w:sz w:val="24"/>
          </w:rPr>
          <w:t>the following</w:t>
        </w:r>
      </w:ins>
      <w:ins w:id="70" w:author="Xulong Wang" w:date="2015-12-23T14:32:00Z">
        <w:r w:rsidRPr="00D26E91">
          <w:rPr>
            <w:sz w:val="24"/>
          </w:rPr>
          <w:t xml:space="preserve"> ways: (1) conjugate prior distributions, (2) </w:t>
        </w:r>
        <w:proofErr w:type="spellStart"/>
        <w:r w:rsidRPr="00D26E91">
          <w:rPr>
            <w:sz w:val="24"/>
          </w:rPr>
          <w:t>vectorization</w:t>
        </w:r>
        <w:proofErr w:type="spellEnd"/>
        <w:r w:rsidRPr="00D26E91">
          <w:rPr>
            <w:sz w:val="24"/>
          </w:rPr>
          <w:t xml:space="preserve"> of model statements to take advantage of the efficient matrix operations in Stan, (3) parallel computing,</w:t>
        </w:r>
        <w:r w:rsidR="00E9261D">
          <w:rPr>
            <w:sz w:val="24"/>
          </w:rPr>
          <w:t xml:space="preserve"> (4</w:t>
        </w:r>
        <w:r w:rsidRPr="00D26E91">
          <w:rPr>
            <w:sz w:val="24"/>
          </w:rPr>
          <w:t xml:space="preserve">) </w:t>
        </w:r>
        <w:proofErr w:type="spellStart"/>
        <w:r w:rsidRPr="00D26E91">
          <w:rPr>
            <w:sz w:val="24"/>
          </w:rPr>
          <w:t>reparameterize</w:t>
        </w:r>
        <w:proofErr w:type="spellEnd"/>
        <w:r w:rsidRPr="00D26E91">
          <w:rPr>
            <w:sz w:val="24"/>
          </w:rPr>
          <w:t xml:space="preserve"> m</w:t>
        </w:r>
      </w:ins>
      <w:ins w:id="71" w:author="Xulong Wang" w:date="2015-12-23T15:00:00Z">
        <w:r w:rsidR="00F27EA8">
          <w:rPr>
            <w:sz w:val="24"/>
          </w:rPr>
          <w:t xml:space="preserve">ultivariate normal distribution </w:t>
        </w:r>
      </w:ins>
      <w:ins w:id="72" w:author="Xulong Wang" w:date="2015-12-23T14:32:00Z">
        <w:r w:rsidRPr="00D26E91">
          <w:rPr>
            <w:sz w:val="24"/>
          </w:rPr>
          <w:t xml:space="preserve">by </w:t>
        </w:r>
        <w:proofErr w:type="spellStart"/>
        <w:r w:rsidRPr="00D26E91">
          <w:rPr>
            <w:sz w:val="24"/>
          </w:rPr>
          <w:t>Cholesky</w:t>
        </w:r>
        <w:proofErr w:type="spellEnd"/>
        <w:r w:rsidRPr="00D26E91">
          <w:rPr>
            <w:sz w:val="24"/>
          </w:rPr>
          <w:t xml:space="preserve"> factoring.</w:t>
        </w:r>
      </w:ins>
    </w:p>
    <w:p w14:paraId="4AED88C4" w14:textId="4DFC74B9" w:rsidR="007530B1" w:rsidRPr="00E71629" w:rsidDel="00E9261D" w:rsidRDefault="00FD52F7" w:rsidP="00CA0F26">
      <w:pPr>
        <w:spacing w:line="276" w:lineRule="auto"/>
        <w:rPr>
          <w:del w:id="73" w:author="Xulong Wang" w:date="2015-12-23T14:48:00Z"/>
          <w:sz w:val="24"/>
        </w:rPr>
      </w:pPr>
      <w:del w:id="74" w:author="Xulong Wang" w:date="2015-12-23T14:48:00Z">
        <w:r w:rsidRPr="00E71629" w:rsidDel="00E9261D">
          <w:rPr>
            <w:sz w:val="24"/>
          </w:rPr>
          <w:delText>To efficiently address genome-scale variation, we have implemented this model using a Bayesian approach in the Stan programming environment.</w:delText>
        </w:r>
      </w:del>
    </w:p>
    <w:p w14:paraId="15A4B3C7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6A919456" w14:textId="58CA4B6E" w:rsidR="002721D4" w:rsidRPr="00E71629" w:rsidRDefault="00F27EA8" w:rsidP="00CA0F26">
      <w:pPr>
        <w:spacing w:line="276" w:lineRule="auto"/>
        <w:rPr>
          <w:sz w:val="24"/>
        </w:rPr>
      </w:pPr>
      <w:ins w:id="75" w:author="Xulong Wang" w:date="2015-12-23T15:03:00Z">
        <w:r>
          <w:rPr>
            <w:sz w:val="24"/>
          </w:rPr>
          <w:t xml:space="preserve">To demonstrate our method in the GWAS context, </w:t>
        </w:r>
      </w:ins>
      <w:del w:id="76" w:author="Xulong Wang" w:date="2015-12-23T14:55:00Z">
        <w:r w:rsidR="00AD224A" w:rsidRPr="00E71629" w:rsidDel="00033942">
          <w:rPr>
            <w:sz w:val="24"/>
          </w:rPr>
          <w:delText>As a pilot study</w:delText>
        </w:r>
      </w:del>
      <w:ins w:id="77" w:author="Xulong Wang" w:date="2015-12-23T15:01:00Z">
        <w:r>
          <w:rPr>
            <w:sz w:val="24"/>
          </w:rPr>
          <w:t>we</w:t>
        </w:r>
      </w:ins>
      <w:del w:id="78" w:author="Xulong Wang" w:date="2015-12-23T15:01:00Z">
        <w:r w:rsidR="00AD224A" w:rsidRPr="00E71629" w:rsidDel="00F27EA8">
          <w:rPr>
            <w:sz w:val="24"/>
          </w:rPr>
          <w:delText>, we</w:delText>
        </w:r>
      </w:del>
      <w:r w:rsidR="00AD224A" w:rsidRPr="00E71629">
        <w:rPr>
          <w:sz w:val="24"/>
        </w:rPr>
        <w:t xml:space="preserve"> applied </w:t>
      </w:r>
      <w:del w:id="79" w:author="Xulong Wang" w:date="2015-12-23T15:04:00Z">
        <w:r w:rsidR="00AD224A" w:rsidRPr="00E71629" w:rsidDel="00F27EA8">
          <w:rPr>
            <w:sz w:val="24"/>
          </w:rPr>
          <w:delText xml:space="preserve">our </w:delText>
        </w:r>
      </w:del>
      <w:del w:id="80" w:author="Xulong Wang" w:date="2015-12-23T14:48:00Z">
        <w:r w:rsidR="00AD224A" w:rsidRPr="00E71629" w:rsidDel="00E9261D">
          <w:rPr>
            <w:sz w:val="24"/>
          </w:rPr>
          <w:delText xml:space="preserve">GLMM </w:delText>
        </w:r>
      </w:del>
      <w:ins w:id="81" w:author="Xulong Wang" w:date="2015-12-23T15:04:00Z">
        <w:r>
          <w:rPr>
            <w:sz w:val="24"/>
          </w:rPr>
          <w:t>it</w:t>
        </w:r>
      </w:ins>
      <w:ins w:id="82" w:author="Xulong Wang" w:date="2015-12-23T14:48:00Z">
        <w:r w:rsidR="00E9261D" w:rsidRPr="00E71629">
          <w:rPr>
            <w:sz w:val="24"/>
          </w:rPr>
          <w:t xml:space="preserve"> </w:t>
        </w:r>
      </w:ins>
      <w:r w:rsidR="00AD224A" w:rsidRPr="00E71629">
        <w:rPr>
          <w:sz w:val="24"/>
        </w:rPr>
        <w:t xml:space="preserve">to the whole-genome sequencing cohort in the Alzheimer’s Disease Sequencing Project (ADSP). This study contains </w:t>
      </w:r>
      <w:del w:id="83" w:author="Xulong Wang" w:date="2015-12-23T14:48:00Z">
        <w:r w:rsidR="00AD224A" w:rsidRPr="00E71629" w:rsidDel="00E9261D">
          <w:rPr>
            <w:sz w:val="24"/>
          </w:rPr>
          <w:delText xml:space="preserve">584 </w:delText>
        </w:r>
      </w:del>
      <w:ins w:id="84" w:author="Xulong Wang" w:date="2015-12-23T14:48:00Z">
        <w:r w:rsidR="00E9261D" w:rsidRPr="00E71629">
          <w:rPr>
            <w:sz w:val="24"/>
          </w:rPr>
          <w:t>5</w:t>
        </w:r>
        <w:r w:rsidR="00E9261D">
          <w:rPr>
            <w:sz w:val="24"/>
          </w:rPr>
          <w:t>76</w:t>
        </w:r>
        <w:r w:rsidR="00E9261D" w:rsidRPr="00E71629">
          <w:rPr>
            <w:sz w:val="24"/>
          </w:rPr>
          <w:t xml:space="preserve"> </w:t>
        </w:r>
      </w:ins>
      <w:r w:rsidR="00AD224A" w:rsidRPr="00E71629">
        <w:rPr>
          <w:sz w:val="24"/>
        </w:rPr>
        <w:t>individuals distributed across 111 families, each with Alzheimer’s disease diagnosed at four confidence levels. The profound population structure in these data required a mixed model approach, and the categorical trait necessita</w:t>
      </w:r>
      <w:bookmarkStart w:id="85" w:name="_GoBack"/>
      <w:bookmarkEnd w:id="85"/>
      <w:r w:rsidR="00AD224A" w:rsidRPr="00E71629">
        <w:rPr>
          <w:sz w:val="24"/>
        </w:rPr>
        <w:t>ted a generalized model.</w:t>
      </w:r>
      <w:del w:id="86" w:author="Xulong Wang" w:date="2015-12-23T15:02:00Z">
        <w:r w:rsidR="00AD224A" w:rsidRPr="00E71629" w:rsidDel="00F27EA8">
          <w:rPr>
            <w:sz w:val="24"/>
          </w:rPr>
          <w:delText xml:space="preserve"> </w:delText>
        </w:r>
      </w:del>
      <w:del w:id="87" w:author="Xulong Wang" w:date="2015-12-23T14:55:00Z">
        <w:r w:rsidR="00AD224A" w:rsidRPr="00E71629" w:rsidDel="00033942">
          <w:rPr>
            <w:sz w:val="24"/>
          </w:rPr>
          <w:delText>We applied our analysis to these data and found a number of weak candidate loci, none of which achieved standard genome-wide significance due to the limited sample size</w:delText>
        </w:r>
      </w:del>
      <w:del w:id="88" w:author="Xulong Wang" w:date="2015-12-23T14:56:00Z">
        <w:r w:rsidR="00AD224A" w:rsidRPr="00E71629" w:rsidDel="00033942">
          <w:rPr>
            <w:sz w:val="24"/>
          </w:rPr>
          <w:delText>.</w:delText>
        </w:r>
      </w:del>
    </w:p>
    <w:p w14:paraId="6DF4862D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58CC4B81" w14:textId="3F33990B" w:rsidR="002721D4" w:rsidRPr="00E71629" w:rsidRDefault="00F27EA8" w:rsidP="00CA0F26">
      <w:pPr>
        <w:spacing w:line="276" w:lineRule="auto"/>
        <w:rPr>
          <w:sz w:val="24"/>
        </w:rPr>
      </w:pPr>
      <w:ins w:id="89" w:author="Xulong Wang" w:date="2015-12-23T15:03:00Z">
        <w:r>
          <w:rPr>
            <w:sz w:val="24"/>
          </w:rPr>
          <w:lastRenderedPageBreak/>
          <w:t>In short, t</w:t>
        </w:r>
      </w:ins>
      <w:del w:id="90" w:author="Xulong Wang" w:date="2015-12-23T15:03:00Z">
        <w:r w:rsidR="00AD224A" w:rsidRPr="00E71629" w:rsidDel="00F27EA8">
          <w:rPr>
            <w:sz w:val="24"/>
          </w:rPr>
          <w:delText>T</w:delText>
        </w:r>
      </w:del>
      <w:r w:rsidR="00AD224A" w:rsidRPr="00E71629">
        <w:rPr>
          <w:sz w:val="24"/>
        </w:rPr>
        <w:t>his work provides the first implementation of a flexible, generalized mixed model approach</w:t>
      </w:r>
      <w:ins w:id="91" w:author="Xulong Wang" w:date="2015-12-23T14:56:00Z">
        <w:r w:rsidR="00033942">
          <w:rPr>
            <w:sz w:val="24"/>
          </w:rPr>
          <w:t xml:space="preserve"> in the Bayesian framework</w:t>
        </w:r>
      </w:ins>
      <w:r w:rsidR="00AD224A" w:rsidRPr="00E71629">
        <w:rPr>
          <w:sz w:val="24"/>
        </w:rPr>
        <w:t xml:space="preserve">. </w:t>
      </w:r>
      <w:del w:id="92" w:author="Xulong Wang" w:date="2015-12-23T14:57:00Z">
        <w:r w:rsidR="00AD224A" w:rsidRPr="00E71629" w:rsidDel="00033942">
          <w:rPr>
            <w:sz w:val="24"/>
          </w:rPr>
          <w:delText>Furthermore, our paper w</w:delText>
        </w:r>
        <w:r w:rsidR="00E71629" w:rsidDel="00033942">
          <w:rPr>
            <w:sz w:val="24"/>
          </w:rPr>
          <w:delText>ould be the first to describe</w:delText>
        </w:r>
        <w:r w:rsidR="00AD224A" w:rsidRPr="00E71629" w:rsidDel="00033942">
          <w:rPr>
            <w:sz w:val="24"/>
          </w:rPr>
          <w:delText xml:space="preserve"> genome-wide analysis of the ADSP whole-genome sequencing cohort, providing a critical resource for the broader Alzheimer’s disease community. Although our </w:delText>
        </w:r>
        <w:r w:rsidR="00434919" w:rsidDel="00033942">
          <w:rPr>
            <w:sz w:val="24"/>
          </w:rPr>
          <w:delText>analysis</w:delText>
        </w:r>
        <w:r w:rsidR="00AD224A" w:rsidRPr="00E71629" w:rsidDel="00033942">
          <w:rPr>
            <w:sz w:val="24"/>
          </w:rPr>
          <w:delText xml:space="preserve"> alone is insufficient to identify causal variants with high confidence, we feel that the work provides a framework for a broad range of genetic studies and demonstrates its effectiveness on an important data resource.</w:delText>
        </w:r>
      </w:del>
    </w:p>
    <w:p w14:paraId="30798814" w14:textId="77777777" w:rsidR="002721D4" w:rsidRPr="00E71629" w:rsidRDefault="002721D4" w:rsidP="00CA0F26">
      <w:pPr>
        <w:spacing w:line="276" w:lineRule="auto"/>
        <w:rPr>
          <w:sz w:val="24"/>
        </w:rPr>
      </w:pPr>
    </w:p>
    <w:p w14:paraId="4166368A" w14:textId="77777777" w:rsidR="007E51A8" w:rsidRPr="00E71629" w:rsidRDefault="002721D4" w:rsidP="007E51A8">
      <w:pPr>
        <w:spacing w:line="276" w:lineRule="auto"/>
        <w:rPr>
          <w:sz w:val="24"/>
        </w:rPr>
      </w:pPr>
      <w:r w:rsidRPr="00E71629">
        <w:rPr>
          <w:sz w:val="24"/>
        </w:rPr>
        <w:t>Thank you for your considering</w:t>
      </w:r>
      <w:r w:rsidR="00CA0F26" w:rsidRPr="00E71629">
        <w:rPr>
          <w:sz w:val="24"/>
        </w:rPr>
        <w:t xml:space="preserve"> this </w:t>
      </w:r>
      <w:r w:rsidRPr="00E71629">
        <w:rPr>
          <w:sz w:val="24"/>
        </w:rPr>
        <w:t>inquiry</w:t>
      </w:r>
      <w:r w:rsidR="00CA0F26" w:rsidRPr="00E71629">
        <w:rPr>
          <w:sz w:val="24"/>
        </w:rPr>
        <w:t>.</w:t>
      </w:r>
    </w:p>
    <w:p w14:paraId="09472CB8" w14:textId="77777777" w:rsidR="007E51A8" w:rsidRPr="00E71629" w:rsidRDefault="007E51A8" w:rsidP="007E51A8">
      <w:pPr>
        <w:rPr>
          <w:sz w:val="24"/>
        </w:rPr>
      </w:pPr>
    </w:p>
    <w:p w14:paraId="0A8B477E" w14:textId="77777777" w:rsidR="007E51A8" w:rsidRPr="00E71629" w:rsidRDefault="007E51A8" w:rsidP="007E51A8">
      <w:pPr>
        <w:rPr>
          <w:sz w:val="24"/>
        </w:rPr>
      </w:pPr>
      <w:r w:rsidRPr="00E71629">
        <w:rPr>
          <w:sz w:val="24"/>
        </w:rPr>
        <w:t>Sincerely,</w:t>
      </w:r>
    </w:p>
    <w:p w14:paraId="1C426C8A" w14:textId="77777777" w:rsidR="007E51A8" w:rsidRPr="00E71629" w:rsidRDefault="007E51A8" w:rsidP="007E51A8">
      <w:pPr>
        <w:rPr>
          <w:sz w:val="24"/>
        </w:rPr>
      </w:pPr>
      <w:r w:rsidRPr="00E71629">
        <w:rPr>
          <w:noProof/>
          <w:sz w:val="24"/>
        </w:rPr>
        <w:drawing>
          <wp:inline distT="0" distB="0" distL="0" distR="0" wp14:anchorId="3BDD3531" wp14:editId="304E7E1B">
            <wp:extent cx="1038225" cy="314684"/>
            <wp:effectExtent l="19050" t="0" r="9525" b="0"/>
            <wp:docPr id="2" name="Picture 1" descr="GregoryWCarter_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goryWCarter_si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957" cy="3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3B7" w14:textId="77777777" w:rsidR="00C70F64" w:rsidRPr="00E71629" w:rsidRDefault="007E51A8">
      <w:pPr>
        <w:rPr>
          <w:sz w:val="24"/>
        </w:rPr>
      </w:pPr>
      <w:r w:rsidRPr="00E71629">
        <w:rPr>
          <w:sz w:val="24"/>
        </w:rPr>
        <w:t>Gregory W. Carter, PhD</w:t>
      </w:r>
    </w:p>
    <w:sectPr w:rsidR="00C70F64" w:rsidRPr="00E71629" w:rsidSect="00724521">
      <w:headerReference w:type="first" r:id="rId9"/>
      <w:pgSz w:w="12240" w:h="15840"/>
      <w:pgMar w:top="1440" w:right="1440" w:bottom="1440" w:left="1440" w:header="576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28386" w14:textId="77777777" w:rsidR="00033942" w:rsidRDefault="00033942" w:rsidP="00256CE0">
      <w:r>
        <w:separator/>
      </w:r>
    </w:p>
  </w:endnote>
  <w:endnote w:type="continuationSeparator" w:id="0">
    <w:p w14:paraId="781E8A17" w14:textId="77777777" w:rsidR="00033942" w:rsidRDefault="00033942" w:rsidP="0025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9B76" w14:textId="77777777" w:rsidR="00033942" w:rsidRDefault="00033942" w:rsidP="00256CE0">
      <w:r>
        <w:separator/>
      </w:r>
    </w:p>
  </w:footnote>
  <w:footnote w:type="continuationSeparator" w:id="0">
    <w:p w14:paraId="370D87D4" w14:textId="77777777" w:rsidR="00033942" w:rsidRDefault="00033942" w:rsidP="00256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E9C370" w14:textId="77777777" w:rsidR="00033942" w:rsidRDefault="00033942">
    <w:pPr>
      <w:pStyle w:val="Header"/>
    </w:pPr>
  </w:p>
  <w:p w14:paraId="4CFB77CD" w14:textId="77777777" w:rsidR="00033942" w:rsidRDefault="00033942">
    <w:pPr>
      <w:pStyle w:val="Header"/>
    </w:pPr>
  </w:p>
  <w:p w14:paraId="662FE4B0" w14:textId="77777777" w:rsidR="00033942" w:rsidRDefault="00033942">
    <w:pPr>
      <w:pStyle w:val="Header"/>
    </w:pPr>
  </w:p>
  <w:p w14:paraId="56651F62" w14:textId="77777777" w:rsidR="00033942" w:rsidRDefault="00033942">
    <w:pPr>
      <w:pStyle w:val="Header"/>
    </w:pPr>
  </w:p>
  <w:p w14:paraId="0071DE94" w14:textId="77777777" w:rsidR="00033942" w:rsidRDefault="00033942">
    <w:pPr>
      <w:pStyle w:val="Header"/>
    </w:pPr>
  </w:p>
  <w:p w14:paraId="2B747D6D" w14:textId="77777777" w:rsidR="00033942" w:rsidRDefault="00033942">
    <w:pPr>
      <w:pStyle w:val="Header"/>
    </w:pPr>
  </w:p>
  <w:p w14:paraId="2EFC9824" w14:textId="77777777" w:rsidR="00033942" w:rsidRDefault="00033942">
    <w:pPr>
      <w:pStyle w:val="Header"/>
    </w:pPr>
  </w:p>
  <w:p w14:paraId="2B655E61" w14:textId="77777777" w:rsidR="00033942" w:rsidRDefault="00033942">
    <w:pPr>
      <w:pStyle w:val="Header"/>
    </w:pPr>
    <w:r>
      <w:rPr>
        <w:noProof/>
      </w:rPr>
      <w:pict w14:anchorId="03A08BD3">
        <v:shapetype id="_x0000_t202" coordsize="21600,21600" o:spt="202" path="m0,0l0,21600,21600,21600,21600,0xe">
          <v:stroke joinstyle="miter"/>
          <v:path gradientshapeok="t" o:connecttype="rect"/>
        </v:shapetype>
        <v:shape id="Text Box 16" o:spid="_x0000_s2052" type="#_x0000_t202" style="position:absolute;margin-left:364pt;margin-top:740.4pt;width:215pt;height:33.85pt;z-index:251664384;visibility:visible;mso-position-horizontal-relative:page;mso-position-vertical-relative:page;mso-width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X5eNE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" filled="f" stroked="f">
          <v:textbox style="mso-next-textbox:#Text Box 16">
            <w:txbxContent>
              <w:p w14:paraId="5A7837CD" w14:textId="77777777" w:rsidR="00033942" w:rsidRPr="002257C4" w:rsidRDefault="00033942" w:rsidP="00C70F64">
                <w:pPr>
                  <w:pStyle w:val="NoParagraphStyle"/>
                  <w:spacing w:after="43"/>
                  <w:rPr>
                    <w:rFonts w:ascii="Arial" w:hAnsi="Arial" w:cs="Arial"/>
                    <w:b/>
                    <w:bCs/>
                    <w:color w:val="0085CA"/>
                    <w:sz w:val="22"/>
                    <w:szCs w:val="22"/>
                  </w:rPr>
                </w:pPr>
                <w:r w:rsidRPr="002257C4">
                  <w:rPr>
                    <w:rFonts w:ascii="Arial" w:hAnsi="Arial" w:cs="Arial"/>
                    <w:b/>
                    <w:bCs/>
                    <w:color w:val="0085CA"/>
                    <w:sz w:val="22"/>
                    <w:szCs w:val="22"/>
                  </w:rPr>
                  <w:t>www.jax.org</w:t>
                </w:r>
              </w:p>
              <w:p w14:paraId="51019B2C" w14:textId="77777777" w:rsidR="00033942" w:rsidRPr="002246F1" w:rsidRDefault="00033942" w:rsidP="00C70F64">
                <w:pPr>
                  <w:pStyle w:val="NoParagraphStyle"/>
                  <w:tabs>
                    <w:tab w:val="right" w:pos="4680"/>
                  </w:tabs>
                  <w:suppressAutoHyphens/>
                  <w:rPr>
                    <w:rFonts w:ascii="Arial" w:hAnsi="Arial" w:cs="Arial"/>
                    <w:color w:val="002D72"/>
                    <w:sz w:val="18"/>
                    <w:szCs w:val="18"/>
                  </w:rPr>
                </w:pP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600 Main Street, Bar Harbor, ME 04609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proofErr w:type="gramStart"/>
                <w:r w:rsidRPr="002246F1">
                  <w:rPr>
                    <w:rFonts w:ascii="Arial" w:hAnsi="Arial" w:cs="Arial"/>
                    <w:b/>
                    <w:bCs/>
                    <w:color w:val="0085CA"/>
                    <w:sz w:val="14"/>
                    <w:szCs w:val="14"/>
                  </w:rPr>
                  <w:t>|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207.288.6000</w:t>
                </w:r>
                <w:proofErr w:type="gramEnd"/>
              </w:p>
            </w:txbxContent>
          </v:textbox>
          <w10:wrap type="through" anchorx="page" anchory="page"/>
        </v:shape>
      </w:pict>
    </w:r>
    <w:r>
      <w:rPr>
        <w:noProof/>
      </w:rPr>
      <w:pict w14:anchorId="4120DC25">
        <v:line id="Straight Connector 17" o:spid="_x0000_s2051" style="position:absolute;z-index:251665408;visibility:visible;mso-position-horizontal-relative:page;mso-position-vertical-relative:page;mso-height-relative:margin" from="364pt,745pt" to="364pt,7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" strokecolor="#0085ca" strokeweight=".5pt">
          <w10:wrap anchorx="page" anchory="page"/>
        </v:line>
      </w:pict>
    </w:r>
    <w:r>
      <w:rPr>
        <w:noProof/>
      </w:rPr>
      <w:pict w14:anchorId="24AA3DA7">
        <v:shape id="Text Box 24" o:spid="_x0000_s2050" type="#_x0000_t202" style="position:absolute;margin-left:364pt;margin-top:41.5pt;width:215pt;height:49.15pt;z-index:251661312;visibility:visible;mso-position-horizontal-relative:page;mso-position-vertical-relative:page;mso-width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To8NQCAAAf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" filled="f" stroked="f">
          <v:textbox style="mso-next-textbox:#Text Box 24">
            <w:txbxContent>
              <w:p w14:paraId="44F31676" w14:textId="77777777" w:rsidR="00033942" w:rsidRPr="002257C4" w:rsidRDefault="00033942" w:rsidP="00C70F64">
                <w:pPr>
                  <w:pStyle w:val="NoParagraphStyle"/>
                  <w:spacing w:after="43"/>
                  <w:rPr>
                    <w:rFonts w:ascii="Arial" w:hAnsi="Arial" w:cs="Arial"/>
                    <w:b/>
                    <w:bCs/>
                    <w:color w:val="0085CA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bCs/>
                    <w:color w:val="0085CA"/>
                    <w:sz w:val="22"/>
                    <w:szCs w:val="22"/>
                  </w:rPr>
                  <w:t>Gregory W. Carter</w:t>
                </w:r>
              </w:p>
              <w:p w14:paraId="3CB173AD" w14:textId="77777777" w:rsidR="00033942" w:rsidRPr="002246F1" w:rsidRDefault="00033942" w:rsidP="00C70F64">
                <w:pPr>
                  <w:pStyle w:val="NoParagraphStyle"/>
                  <w:tabs>
                    <w:tab w:val="right" w:pos="4680"/>
                  </w:tabs>
                  <w:suppressAutoHyphens/>
                  <w:rPr>
                    <w:rFonts w:ascii="Arial" w:hAnsi="Arial" w:cs="Arial"/>
                    <w:color w:val="002D72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Assistant Professor</w:t>
                </w:r>
              </w:p>
              <w:p w14:paraId="7EAF8045" w14:textId="77777777" w:rsidR="00033942" w:rsidRPr="002246F1" w:rsidRDefault="00033942" w:rsidP="00C70F64">
                <w:pPr>
                  <w:pStyle w:val="NoParagraphStyle"/>
                  <w:tabs>
                    <w:tab w:val="right" w:pos="4680"/>
                  </w:tabs>
                  <w:suppressAutoHyphens/>
                  <w:rPr>
                    <w:rFonts w:ascii="Arial" w:hAnsi="Arial" w:cs="Arial"/>
                    <w:color w:val="002D72"/>
                    <w:sz w:val="18"/>
                    <w:szCs w:val="18"/>
                  </w:rPr>
                </w:pP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207.288.</w:t>
                </w:r>
                <w:r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6025</w:t>
                </w: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 xml:space="preserve"> </w:t>
                </w:r>
                <w:r w:rsidRPr="00942D0A">
                  <w:rPr>
                    <w:rFonts w:ascii="Arial" w:hAnsi="Arial" w:cs="Arial"/>
                    <w:i/>
                    <w:color w:val="0085CA"/>
                    <w:sz w:val="14"/>
                    <w:szCs w:val="14"/>
                  </w:rPr>
                  <w:t>t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proofErr w:type="gramStart"/>
                <w:r w:rsidRPr="002246F1">
                  <w:rPr>
                    <w:rFonts w:ascii="Arial" w:hAnsi="Arial" w:cs="Arial"/>
                    <w:b/>
                    <w:bCs/>
                    <w:color w:val="0085CA"/>
                    <w:sz w:val="14"/>
                    <w:szCs w:val="14"/>
                  </w:rPr>
                  <w:t>|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207.288.</w:t>
                </w:r>
                <w:r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6150</w:t>
                </w:r>
                <w:proofErr w:type="gramEnd"/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 xml:space="preserve"> </w:t>
                </w:r>
                <w:r w:rsidRPr="00942D0A">
                  <w:rPr>
                    <w:rFonts w:ascii="Arial" w:hAnsi="Arial" w:cs="Arial"/>
                    <w:i/>
                    <w:color w:val="0085CA"/>
                    <w:sz w:val="14"/>
                    <w:szCs w:val="14"/>
                  </w:rPr>
                  <w:t>f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r w:rsidRPr="002246F1">
                  <w:rPr>
                    <w:rFonts w:ascii="Arial" w:hAnsi="Arial" w:cs="Arial"/>
                    <w:b/>
                    <w:bCs/>
                    <w:color w:val="0085CA"/>
                    <w:sz w:val="14"/>
                    <w:szCs w:val="14"/>
                  </w:rPr>
                  <w:t>|</w:t>
                </w:r>
                <w:r w:rsidRPr="002246F1">
                  <w:rPr>
                    <w:rFonts w:ascii="Arial" w:hAnsi="Arial" w:cs="Arial"/>
                    <w:b/>
                    <w:color w:val="0085CA"/>
                    <w:sz w:val="14"/>
                    <w:szCs w:val="14"/>
                  </w:rPr>
                  <w:t xml:space="preserve">  </w:t>
                </w:r>
                <w:r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greg.carter</w:t>
                </w:r>
                <w:r w:rsidRPr="002246F1">
                  <w:rPr>
                    <w:rFonts w:ascii="Arial" w:hAnsi="Arial" w:cs="Arial"/>
                    <w:color w:val="002D72"/>
                    <w:sz w:val="14"/>
                    <w:szCs w:val="14"/>
                  </w:rPr>
                  <w:t>@jax.org</w:t>
                </w:r>
              </w:p>
            </w:txbxContent>
          </v:textbox>
          <w10:wrap type="through" anchorx="page" anchory="page"/>
          <w10:anchorlock/>
        </v:shape>
      </w:pict>
    </w:r>
    <w:r>
      <w:rPr>
        <w:noProof/>
      </w:rPr>
      <w:pict w14:anchorId="320BEAB6">
        <v:line id="Straight Connector 25" o:spid="_x0000_s2049" style="position:absolute;z-index:251662336;visibility:visible;mso-position-horizontal-relative:page;mso-position-vertical-relative:page;mso-height-relative:margin" from="364pt,46.1pt" to="364pt,8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" strokecolor="#0085ca" strokeweight=".5pt">
          <w10:wrap anchorx="page" anchory="page"/>
          <w10:anchorlock/>
        </v:line>
      </w:pict>
    </w:r>
    <w:r w:rsidRPr="0054310B">
      <w:rPr>
        <w:noProof/>
      </w:rPr>
      <w:drawing>
        <wp:anchor distT="0" distB="0" distL="0" distR="0" simplePos="0" relativeHeight="251659264" behindDoc="0" locked="1" layoutInCell="1" allowOverlap="0" wp14:anchorId="0E38270E" wp14:editId="1B3EFCE2">
          <wp:simplePos x="0" y="0"/>
          <wp:positionH relativeFrom="page">
            <wp:posOffset>-91440</wp:posOffset>
          </wp:positionH>
          <wp:positionV relativeFrom="page">
            <wp:posOffset>83185</wp:posOffset>
          </wp:positionV>
          <wp:extent cx="2953385" cy="1560830"/>
          <wp:effectExtent l="0" t="0" r="0" b="0"/>
          <wp:wrapTopAndBottom/>
          <wp:docPr id="4" name="Picture 4" descr="Azure:Users:jsmith:Desktop: working:BRANDING:STYLE GUIDES - On Server:NEW:Logo:JAX_Identifiers_FINAL:exports:color:Logo_tag_color_2-5in_6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zure:Users:jsmith:Desktop: working:BRANDING:STYLE GUIDES - On Server:NEW:Logo:JAX_Identifiers_FINAL:exports:color:Logo_tag_color_2-5in_600dpi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" r="-22"/>
                  <a:stretch/>
                </pic:blipFill>
                <pic:spPr bwMode="auto">
                  <a:xfrm>
                    <a:off x="0" y="0"/>
                    <a:ext cx="2953385" cy="1560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0D80"/>
    <w:multiLevelType w:val="hybridMultilevel"/>
    <w:tmpl w:val="D83ADBFE"/>
    <w:lvl w:ilvl="0" w:tplc="2E52669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6CE0"/>
    <w:rsid w:val="00030D47"/>
    <w:rsid w:val="00033942"/>
    <w:rsid w:val="00035AD6"/>
    <w:rsid w:val="00076E07"/>
    <w:rsid w:val="000A1A4F"/>
    <w:rsid w:val="000D3BD5"/>
    <w:rsid w:val="00126CD7"/>
    <w:rsid w:val="00143AC2"/>
    <w:rsid w:val="00163543"/>
    <w:rsid w:val="00184B93"/>
    <w:rsid w:val="00187173"/>
    <w:rsid w:val="001937E8"/>
    <w:rsid w:val="001C79C4"/>
    <w:rsid w:val="001E5334"/>
    <w:rsid w:val="00256CE0"/>
    <w:rsid w:val="002721D4"/>
    <w:rsid w:val="00296837"/>
    <w:rsid w:val="002A357D"/>
    <w:rsid w:val="00351222"/>
    <w:rsid w:val="00390055"/>
    <w:rsid w:val="003A1890"/>
    <w:rsid w:val="00434919"/>
    <w:rsid w:val="0049242C"/>
    <w:rsid w:val="00523DFB"/>
    <w:rsid w:val="0055127F"/>
    <w:rsid w:val="005636B4"/>
    <w:rsid w:val="00577516"/>
    <w:rsid w:val="00650420"/>
    <w:rsid w:val="006873E6"/>
    <w:rsid w:val="006E06A6"/>
    <w:rsid w:val="00724521"/>
    <w:rsid w:val="007530B1"/>
    <w:rsid w:val="00780DDB"/>
    <w:rsid w:val="00785148"/>
    <w:rsid w:val="007867CC"/>
    <w:rsid w:val="007B0E48"/>
    <w:rsid w:val="007E51A8"/>
    <w:rsid w:val="00870B77"/>
    <w:rsid w:val="00920A5C"/>
    <w:rsid w:val="00922121"/>
    <w:rsid w:val="00961544"/>
    <w:rsid w:val="009E6715"/>
    <w:rsid w:val="00A365F2"/>
    <w:rsid w:val="00A436A5"/>
    <w:rsid w:val="00AD224A"/>
    <w:rsid w:val="00B00280"/>
    <w:rsid w:val="00C27155"/>
    <w:rsid w:val="00C70F64"/>
    <w:rsid w:val="00C710B1"/>
    <w:rsid w:val="00C853B1"/>
    <w:rsid w:val="00CA0F26"/>
    <w:rsid w:val="00CC7854"/>
    <w:rsid w:val="00D26722"/>
    <w:rsid w:val="00D26E91"/>
    <w:rsid w:val="00D6699B"/>
    <w:rsid w:val="00DA1DBA"/>
    <w:rsid w:val="00E03DFC"/>
    <w:rsid w:val="00E05173"/>
    <w:rsid w:val="00E323BA"/>
    <w:rsid w:val="00E46AEE"/>
    <w:rsid w:val="00E71629"/>
    <w:rsid w:val="00E753DF"/>
    <w:rsid w:val="00E9261D"/>
    <w:rsid w:val="00F20877"/>
    <w:rsid w:val="00F27EA8"/>
    <w:rsid w:val="00FD52F7"/>
    <w:rsid w:val="00FD6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0978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A8"/>
    <w:pPr>
      <w:ind w:left="720"/>
      <w:contextualSpacing/>
    </w:pPr>
    <w:rPr>
      <w:rFonts w:eastAsia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JAX_Body"/>
    <w:qFormat/>
    <w:rsid w:val="00E753DF"/>
    <w:rPr>
      <w:rFonts w:ascii="Times New Roman" w:hAnsi="Times New Roman"/>
      <w:sz w:val="22"/>
    </w:rPr>
  </w:style>
  <w:style w:type="paragraph" w:styleId="Heading1">
    <w:name w:val="heading 1"/>
    <w:aliases w:val="JAX_Heading"/>
    <w:basedOn w:val="Normal"/>
    <w:next w:val="Normal"/>
    <w:link w:val="Heading1Char"/>
    <w:uiPriority w:val="9"/>
    <w:rsid w:val="00C70F6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70F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E0"/>
  </w:style>
  <w:style w:type="paragraph" w:styleId="Footer">
    <w:name w:val="footer"/>
    <w:basedOn w:val="Normal"/>
    <w:link w:val="FooterChar"/>
    <w:uiPriority w:val="99"/>
    <w:unhideWhenUsed/>
    <w:rsid w:val="00256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E0"/>
  </w:style>
  <w:style w:type="paragraph" w:customStyle="1" w:styleId="NoParagraphStyle">
    <w:name w:val="[No Paragraph Style]"/>
    <w:rsid w:val="00C70F6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JAX_Heading Char"/>
    <w:basedOn w:val="DefaultParagraphFont"/>
    <w:link w:val="Heading1"/>
    <w:uiPriority w:val="9"/>
    <w:rsid w:val="00C70F64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C70F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520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L. Torrance</dc:creator>
  <cp:lastModifiedBy>Xulong Wang</cp:lastModifiedBy>
  <cp:revision>11</cp:revision>
  <dcterms:created xsi:type="dcterms:W3CDTF">2015-12-23T15:57:00Z</dcterms:created>
  <dcterms:modified xsi:type="dcterms:W3CDTF">2015-12-23T20:04:00Z</dcterms:modified>
</cp:coreProperties>
</file>