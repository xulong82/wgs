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2406F76" w14:textId="77777777" w:rsidR="00560CD0" w:rsidRPr="00262681" w:rsidRDefault="0070773A" w:rsidP="001C3A62">
      <w:pPr>
        <w:pStyle w:val="normal0"/>
        <w:spacing w:after="120" w:line="360" w:lineRule="auto"/>
        <w:rPr>
          <w:b/>
          <w:highlight w:val="white"/>
        </w:rPr>
      </w:pPr>
      <w:r w:rsidRPr="00262681">
        <w:rPr>
          <w:b/>
          <w:highlight w:val="white"/>
        </w:rPr>
        <w:t xml:space="preserve">A </w:t>
      </w:r>
      <w:r w:rsidR="00716683" w:rsidRPr="00262681">
        <w:rPr>
          <w:b/>
          <w:highlight w:val="white"/>
        </w:rPr>
        <w:t xml:space="preserve">Bayesian </w:t>
      </w:r>
      <w:r w:rsidRPr="00262681">
        <w:rPr>
          <w:b/>
          <w:highlight w:val="white"/>
        </w:rPr>
        <w:t xml:space="preserve">framework for </w:t>
      </w:r>
      <w:r w:rsidR="00797BED" w:rsidRPr="00262681">
        <w:rPr>
          <w:b/>
          <w:highlight w:val="white"/>
        </w:rPr>
        <w:t>g</w:t>
      </w:r>
      <w:r w:rsidR="00716683" w:rsidRPr="00262681">
        <w:rPr>
          <w:b/>
          <w:highlight w:val="white"/>
        </w:rPr>
        <w:t xml:space="preserve">eneralized </w:t>
      </w:r>
      <w:r w:rsidR="00797BED" w:rsidRPr="00262681">
        <w:rPr>
          <w:b/>
          <w:highlight w:val="white"/>
        </w:rPr>
        <w:t>l</w:t>
      </w:r>
      <w:r w:rsidR="00716683" w:rsidRPr="00262681">
        <w:rPr>
          <w:b/>
          <w:highlight w:val="white"/>
        </w:rPr>
        <w:t xml:space="preserve">inear </w:t>
      </w:r>
      <w:r w:rsidR="00797BED" w:rsidRPr="00262681">
        <w:rPr>
          <w:b/>
          <w:highlight w:val="white"/>
        </w:rPr>
        <w:t>m</w:t>
      </w:r>
      <w:r w:rsidR="00716683" w:rsidRPr="00262681">
        <w:rPr>
          <w:b/>
          <w:highlight w:val="white"/>
        </w:rPr>
        <w:t>ix</w:t>
      </w:r>
      <w:r w:rsidRPr="00262681">
        <w:rPr>
          <w:b/>
          <w:highlight w:val="white"/>
        </w:rPr>
        <w:t xml:space="preserve">ed </w:t>
      </w:r>
      <w:r w:rsidR="00797BED" w:rsidRPr="00262681">
        <w:rPr>
          <w:b/>
          <w:highlight w:val="white"/>
        </w:rPr>
        <w:t>m</w:t>
      </w:r>
      <w:r w:rsidRPr="00262681">
        <w:rPr>
          <w:b/>
          <w:highlight w:val="white"/>
        </w:rPr>
        <w:t>odel</w:t>
      </w:r>
      <w:r w:rsidR="00797BED" w:rsidRPr="00262681">
        <w:rPr>
          <w:b/>
          <w:highlight w:val="white"/>
        </w:rPr>
        <w:t>ing</w:t>
      </w:r>
      <w:r w:rsidRPr="00262681">
        <w:rPr>
          <w:b/>
          <w:highlight w:val="white"/>
        </w:rPr>
        <w:t xml:space="preserve"> identifie</w:t>
      </w:r>
      <w:r w:rsidR="00797BED" w:rsidRPr="00262681">
        <w:rPr>
          <w:b/>
          <w:highlight w:val="white"/>
        </w:rPr>
        <w:t>s</w:t>
      </w:r>
      <w:r w:rsidRPr="00262681">
        <w:rPr>
          <w:b/>
          <w:highlight w:val="white"/>
        </w:rPr>
        <w:t xml:space="preserve"> </w:t>
      </w:r>
      <w:r w:rsidR="00797BED" w:rsidRPr="00262681">
        <w:rPr>
          <w:b/>
          <w:highlight w:val="white"/>
        </w:rPr>
        <w:t>n</w:t>
      </w:r>
      <w:r w:rsidRPr="00262681">
        <w:rPr>
          <w:b/>
          <w:highlight w:val="white"/>
        </w:rPr>
        <w:t xml:space="preserve">ew </w:t>
      </w:r>
      <w:r w:rsidR="00797BED" w:rsidRPr="00262681">
        <w:rPr>
          <w:b/>
          <w:highlight w:val="white"/>
        </w:rPr>
        <w:t>l</w:t>
      </w:r>
      <w:r w:rsidR="00716683" w:rsidRPr="00262681">
        <w:rPr>
          <w:b/>
          <w:highlight w:val="white"/>
        </w:rPr>
        <w:t xml:space="preserve">oci for </w:t>
      </w:r>
      <w:r w:rsidR="00797BED" w:rsidRPr="00262681">
        <w:rPr>
          <w:b/>
          <w:highlight w:val="white"/>
        </w:rPr>
        <w:t>l</w:t>
      </w:r>
      <w:r w:rsidR="00716683" w:rsidRPr="00262681">
        <w:rPr>
          <w:b/>
          <w:highlight w:val="white"/>
        </w:rPr>
        <w:t xml:space="preserve">ate-onset Alzheimer’s </w:t>
      </w:r>
      <w:r w:rsidR="00797BED" w:rsidRPr="00262681">
        <w:rPr>
          <w:b/>
          <w:highlight w:val="white"/>
        </w:rPr>
        <w:t>d</w:t>
      </w:r>
      <w:r w:rsidR="00716683" w:rsidRPr="00262681">
        <w:rPr>
          <w:b/>
          <w:highlight w:val="white"/>
        </w:rPr>
        <w:t>isease</w:t>
      </w:r>
    </w:p>
    <w:p w14:paraId="6D00DD5A" w14:textId="77777777" w:rsidR="00560CD0" w:rsidRPr="00262681" w:rsidRDefault="00204E2F" w:rsidP="001C3A62">
      <w:pPr>
        <w:pStyle w:val="normal0"/>
        <w:spacing w:after="120" w:line="360" w:lineRule="auto"/>
      </w:pPr>
      <w:r w:rsidRPr="00262681">
        <w:rPr>
          <w:highlight w:val="white"/>
        </w:rPr>
        <w:t>Xulong Wang</w:t>
      </w:r>
      <w:r w:rsidR="00797BED" w:rsidRPr="00262681">
        <w:rPr>
          <w:highlight w:val="white"/>
          <w:vertAlign w:val="superscript"/>
        </w:rPr>
        <w:t>1</w:t>
      </w:r>
      <w:r w:rsidRPr="00262681">
        <w:rPr>
          <w:highlight w:val="white"/>
        </w:rPr>
        <w:t xml:space="preserve">, Vivek </w:t>
      </w:r>
      <w:r w:rsidR="00797BED" w:rsidRPr="00262681">
        <w:rPr>
          <w:highlight w:val="white"/>
        </w:rPr>
        <w:t xml:space="preserve">M. </w:t>
      </w:r>
      <w:r w:rsidRPr="00262681">
        <w:rPr>
          <w:highlight w:val="white"/>
        </w:rPr>
        <w:t>Philip</w:t>
      </w:r>
      <w:r w:rsidR="00797BED" w:rsidRPr="00262681">
        <w:rPr>
          <w:highlight w:val="white"/>
          <w:vertAlign w:val="superscript"/>
        </w:rPr>
        <w:t>1</w:t>
      </w:r>
      <w:r w:rsidRPr="00262681">
        <w:rPr>
          <w:highlight w:val="white"/>
        </w:rPr>
        <w:t>,</w:t>
      </w:r>
      <w:r w:rsidR="00797BED" w:rsidRPr="00262681">
        <w:rPr>
          <w:highlight w:val="white"/>
        </w:rPr>
        <w:t xml:space="preserve"> </w:t>
      </w:r>
      <w:proofErr w:type="spellStart"/>
      <w:r w:rsidR="00797BED" w:rsidRPr="00262681">
        <w:rPr>
          <w:highlight w:val="white"/>
        </w:rPr>
        <w:t>Guruprasad</w:t>
      </w:r>
      <w:proofErr w:type="spellEnd"/>
      <w:r w:rsidR="00797BED" w:rsidRPr="00262681">
        <w:rPr>
          <w:highlight w:val="white"/>
        </w:rPr>
        <w:t xml:space="preserve"> Ananda</w:t>
      </w:r>
      <w:r w:rsidR="00797BED" w:rsidRPr="00262681">
        <w:rPr>
          <w:vertAlign w:val="superscript"/>
        </w:rPr>
        <w:t>2</w:t>
      </w:r>
      <w:r w:rsidR="00797BED" w:rsidRPr="00262681">
        <w:rPr>
          <w:highlight w:val="white"/>
        </w:rPr>
        <w:t>, Ankit Malhotra</w:t>
      </w:r>
      <w:r w:rsidR="00797BED" w:rsidRPr="00262681">
        <w:rPr>
          <w:vertAlign w:val="superscript"/>
        </w:rPr>
        <w:t>2</w:t>
      </w:r>
      <w:r w:rsidR="00797BED" w:rsidRPr="00262681">
        <w:rPr>
          <w:highlight w:val="white"/>
        </w:rPr>
        <w:t>, Paul J. Michalski</w:t>
      </w:r>
      <w:r w:rsidR="00797BED" w:rsidRPr="00262681">
        <w:rPr>
          <w:vertAlign w:val="superscript"/>
        </w:rPr>
        <w:t>2</w:t>
      </w:r>
      <w:r w:rsidR="00797BED" w:rsidRPr="00262681">
        <w:rPr>
          <w:highlight w:val="white"/>
        </w:rPr>
        <w:t>, Krishna R. Murthy Karuturi</w:t>
      </w:r>
      <w:r w:rsidR="00797BED" w:rsidRPr="00262681">
        <w:rPr>
          <w:vertAlign w:val="superscript"/>
        </w:rPr>
        <w:t>2</w:t>
      </w:r>
      <w:r w:rsidR="00797BED" w:rsidRPr="00262681">
        <w:rPr>
          <w:highlight w:val="white"/>
        </w:rPr>
        <w:t>, Michael Sasner</w:t>
      </w:r>
      <w:r w:rsidR="00797BED" w:rsidRPr="00262681">
        <w:rPr>
          <w:highlight w:val="white"/>
          <w:vertAlign w:val="superscript"/>
        </w:rPr>
        <w:t>1</w:t>
      </w:r>
      <w:r w:rsidR="00797BED" w:rsidRPr="00262681">
        <w:rPr>
          <w:highlight w:val="white"/>
        </w:rPr>
        <w:t>, Gareth R. H</w:t>
      </w:r>
      <w:r w:rsidR="00856B5B" w:rsidRPr="00262681">
        <w:rPr>
          <w:highlight w:val="white"/>
        </w:rPr>
        <w:t>owell</w:t>
      </w:r>
      <w:r w:rsidR="00797BED" w:rsidRPr="00262681">
        <w:rPr>
          <w:highlight w:val="white"/>
          <w:vertAlign w:val="superscript"/>
        </w:rPr>
        <w:t>1</w:t>
      </w:r>
      <w:r w:rsidR="00856B5B" w:rsidRPr="00262681">
        <w:rPr>
          <w:highlight w:val="white"/>
        </w:rPr>
        <w:t xml:space="preserve">, </w:t>
      </w:r>
      <w:r w:rsidRPr="00262681">
        <w:rPr>
          <w:highlight w:val="white"/>
        </w:rPr>
        <w:t>Gregory W. Carter</w:t>
      </w:r>
      <w:r w:rsidR="00797BED" w:rsidRPr="00262681">
        <w:rPr>
          <w:highlight w:val="white"/>
          <w:vertAlign w:val="superscript"/>
        </w:rPr>
        <w:t>1</w:t>
      </w:r>
    </w:p>
    <w:p w14:paraId="5538BD94" w14:textId="77777777" w:rsidR="00560CD0" w:rsidRPr="00262681" w:rsidRDefault="00797BED" w:rsidP="001C3A62">
      <w:pPr>
        <w:pStyle w:val="normal0"/>
        <w:spacing w:after="120" w:line="360" w:lineRule="auto"/>
      </w:pPr>
      <w:r w:rsidRPr="00262681">
        <w:rPr>
          <w:highlight w:val="white"/>
          <w:vertAlign w:val="superscript"/>
        </w:rPr>
        <w:t>1</w:t>
      </w:r>
      <w:r w:rsidR="00204E2F" w:rsidRPr="00262681">
        <w:rPr>
          <w:highlight w:val="white"/>
        </w:rPr>
        <w:t>The Jackson Laboratory</w:t>
      </w:r>
      <w:r w:rsidRPr="00262681">
        <w:t>, Bar Harbor, ME</w:t>
      </w:r>
    </w:p>
    <w:p w14:paraId="7CCDC894" w14:textId="77777777" w:rsidR="00797BED" w:rsidRPr="00262681" w:rsidRDefault="00797BED" w:rsidP="001C3A62">
      <w:pPr>
        <w:pStyle w:val="normal0"/>
        <w:spacing w:after="120" w:line="360" w:lineRule="auto"/>
      </w:pPr>
      <w:r w:rsidRPr="00262681">
        <w:rPr>
          <w:vertAlign w:val="superscript"/>
        </w:rPr>
        <w:t>2</w:t>
      </w:r>
      <w:r w:rsidRPr="00262681">
        <w:t>The Jackson Laboratory for Genomic Medicine, Farmington, CT</w:t>
      </w:r>
    </w:p>
    <w:p w14:paraId="7D94D298" w14:textId="77777777" w:rsidR="00560CD0" w:rsidRPr="00262681" w:rsidRDefault="00204E2F" w:rsidP="001C3A62">
      <w:pPr>
        <w:pStyle w:val="normal0"/>
        <w:spacing w:after="120" w:line="360" w:lineRule="auto"/>
      </w:pPr>
      <w:r w:rsidRPr="00262681">
        <w:rPr>
          <w:highlight w:val="white"/>
        </w:rPr>
        <w:t xml:space="preserve"> </w:t>
      </w:r>
    </w:p>
    <w:p w14:paraId="516002BC" w14:textId="77777777" w:rsidR="00560CD0" w:rsidRPr="00262681" w:rsidRDefault="00204E2F" w:rsidP="001C3A62">
      <w:pPr>
        <w:pStyle w:val="normal0"/>
        <w:spacing w:after="120" w:line="360" w:lineRule="auto"/>
      </w:pPr>
      <w:r w:rsidRPr="00262681">
        <w:rPr>
          <w:b/>
          <w:highlight w:val="white"/>
        </w:rPr>
        <w:t>Abstract</w:t>
      </w:r>
    </w:p>
    <w:p w14:paraId="6B55C754" w14:textId="77777777" w:rsidR="00560CD0" w:rsidRPr="00262681" w:rsidRDefault="00204E2F" w:rsidP="001C3A62">
      <w:pPr>
        <w:pStyle w:val="normal0"/>
        <w:spacing w:after="120" w:line="360" w:lineRule="auto"/>
      </w:pPr>
      <w:r w:rsidRPr="00262681">
        <w:rPr>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sidRPr="00262681">
        <w:rPr>
          <w:highlight w:val="white"/>
        </w:rPr>
        <w:t>sample relatedness</w:t>
      </w:r>
      <w:r w:rsidR="0025407C" w:rsidRPr="00262681">
        <w:rPr>
          <w:highlight w:val="white"/>
        </w:rPr>
        <w:t xml:space="preserve"> and population stratification</w:t>
      </w:r>
      <w:r w:rsidRPr="00262681">
        <w:rPr>
          <w:highlight w:val="white"/>
        </w:rPr>
        <w:t xml:space="preserve">, LMMs have </w:t>
      </w:r>
      <w:r w:rsidR="00797BED" w:rsidRPr="00262681">
        <w:rPr>
          <w:highlight w:val="white"/>
        </w:rPr>
        <w:t xml:space="preserve">commonly </w:t>
      </w:r>
      <w:r w:rsidRPr="00262681">
        <w:rPr>
          <w:highlight w:val="white"/>
        </w:rPr>
        <w:t>been restric</w:t>
      </w:r>
      <w:r w:rsidR="000C54FC" w:rsidRPr="00262681">
        <w:rPr>
          <w:highlight w:val="white"/>
        </w:rPr>
        <w:t>ted to quantitative</w:t>
      </w:r>
      <w:r w:rsidR="00797BED" w:rsidRPr="00262681">
        <w:rPr>
          <w:highlight w:val="white"/>
        </w:rPr>
        <w:t xml:space="preserve"> </w:t>
      </w:r>
      <w:r w:rsidRPr="00262681">
        <w:rPr>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262681">
        <w:rPr>
          <w:i/>
          <w:highlight w:val="white"/>
        </w:rPr>
        <w:t>Bayes-GLMM</w:t>
      </w:r>
      <w:r w:rsidRPr="00262681">
        <w:rPr>
          <w:highlight w:val="white"/>
        </w:rPr>
        <w:t xml:space="preserve">. </w:t>
      </w:r>
      <w:r w:rsidRPr="00262681">
        <w:rPr>
          <w:i/>
          <w:highlight w:val="white"/>
        </w:rPr>
        <w:t>Bayes-GLMM</w:t>
      </w:r>
      <w:r w:rsidRPr="00262681">
        <w:rPr>
          <w:highlight w:val="white"/>
        </w:rPr>
        <w:t xml:space="preserve"> has four major features: </w:t>
      </w:r>
      <w:r w:rsidR="00CF381F" w:rsidRPr="00262681">
        <w:rPr>
          <w:highlight w:val="white"/>
        </w:rPr>
        <w:t xml:space="preserve">(1) </w:t>
      </w:r>
      <w:r w:rsidRPr="00262681">
        <w:rPr>
          <w:highlight w:val="white"/>
        </w:rPr>
        <w:t>support of categorical</w:t>
      </w:r>
      <w:r w:rsidR="00C735A5" w:rsidRPr="00262681">
        <w:rPr>
          <w:highlight w:val="white"/>
        </w:rPr>
        <w:t>, binary and quantitative</w:t>
      </w:r>
      <w:r w:rsidRPr="00262681">
        <w:rPr>
          <w:highlight w:val="white"/>
        </w:rPr>
        <w:t xml:space="preserve"> variables; </w:t>
      </w:r>
      <w:r w:rsidR="00CF381F" w:rsidRPr="00262681">
        <w:rPr>
          <w:highlight w:val="white"/>
        </w:rPr>
        <w:t xml:space="preserve">(2) </w:t>
      </w:r>
      <w:r w:rsidRPr="00262681">
        <w:rPr>
          <w:highlight w:val="white"/>
        </w:rPr>
        <w:t xml:space="preserve">cohesive integration of previous GWAS results for related traits; </w:t>
      </w:r>
      <w:r w:rsidR="00CF381F" w:rsidRPr="00262681">
        <w:rPr>
          <w:highlight w:val="white"/>
        </w:rPr>
        <w:t xml:space="preserve">(3) </w:t>
      </w:r>
      <w:r w:rsidRPr="00262681">
        <w:rPr>
          <w:highlight w:val="white"/>
        </w:rPr>
        <w:t xml:space="preserve">correction for sample relatedness by mixed modeling; and </w:t>
      </w:r>
      <w:r w:rsidR="00CF381F" w:rsidRPr="00262681">
        <w:rPr>
          <w:highlight w:val="white"/>
        </w:rPr>
        <w:t xml:space="preserve">(4) </w:t>
      </w:r>
      <w:r w:rsidRPr="00262681">
        <w:rPr>
          <w:highlight w:val="white"/>
        </w:rPr>
        <w:t xml:space="preserve">model estimation by both </w:t>
      </w:r>
      <w:r w:rsidR="00797BED" w:rsidRPr="00262681">
        <w:rPr>
          <w:highlight w:val="white"/>
        </w:rPr>
        <w:t>Markov chain Monte Carlo (MCMC)</w:t>
      </w:r>
      <w:r w:rsidRPr="00262681">
        <w:rPr>
          <w:highlight w:val="white"/>
        </w:rPr>
        <w:t xml:space="preserve"> sampling and maximal likelihood estimation. </w:t>
      </w:r>
      <w:r w:rsidR="008615A6" w:rsidRPr="00262681">
        <w:rPr>
          <w:highlight w:val="white"/>
        </w:rPr>
        <w:t>We applied</w:t>
      </w:r>
      <w:r w:rsidR="00D75EFB" w:rsidRPr="00262681">
        <w:rPr>
          <w:highlight w:val="white"/>
        </w:rPr>
        <w:t xml:space="preserve"> </w:t>
      </w:r>
      <w:r w:rsidR="00D75EFB" w:rsidRPr="00262681">
        <w:rPr>
          <w:i/>
          <w:highlight w:val="white"/>
        </w:rPr>
        <w:t>Bayes-GLMM</w:t>
      </w:r>
      <w:r w:rsidR="00D75EFB" w:rsidRPr="00262681">
        <w:rPr>
          <w:highlight w:val="white"/>
        </w:rPr>
        <w:t xml:space="preserve"> </w:t>
      </w:r>
      <w:r w:rsidR="008615A6" w:rsidRPr="00262681">
        <w:rPr>
          <w:highlight w:val="white"/>
        </w:rPr>
        <w:t>to</w:t>
      </w:r>
      <w:r w:rsidR="00D75EFB" w:rsidRPr="00262681">
        <w:rPr>
          <w:highlight w:val="white"/>
        </w:rPr>
        <w:t xml:space="preserve"> </w:t>
      </w:r>
      <w:r w:rsidRPr="00262681">
        <w:rPr>
          <w:highlight w:val="white"/>
        </w:rPr>
        <w:t xml:space="preserve">the whole-genome sequencing cohort </w:t>
      </w:r>
      <w:r w:rsidR="00DE6BDB" w:rsidRPr="00262681">
        <w:rPr>
          <w:highlight w:val="white"/>
        </w:rPr>
        <w:t>of</w:t>
      </w:r>
      <w:r w:rsidRPr="00262681">
        <w:rPr>
          <w:highlight w:val="white"/>
        </w:rPr>
        <w:t xml:space="preserve"> the Alzheimer's Disease Sequencing Project (ADSP). This study contains 57</w:t>
      </w:r>
      <w:r w:rsidR="00DE6BDB" w:rsidRPr="00262681">
        <w:rPr>
          <w:highlight w:val="white"/>
        </w:rPr>
        <w:t>0</w:t>
      </w:r>
      <w:r w:rsidRPr="00262681">
        <w:rPr>
          <w:highlight w:val="white"/>
        </w:rPr>
        <w:t xml:space="preserve"> individuals </w:t>
      </w:r>
      <w:r w:rsidR="00797BED" w:rsidRPr="00262681">
        <w:rPr>
          <w:highlight w:val="white"/>
        </w:rPr>
        <w:t>from</w:t>
      </w:r>
      <w:r w:rsidRPr="00262681">
        <w:rPr>
          <w:highlight w:val="white"/>
        </w:rPr>
        <w:t xml:space="preserve"> 111 families, each with Alzheimer's disease diagnosed at</w:t>
      </w:r>
      <w:r w:rsidR="00797BED" w:rsidRPr="00262681">
        <w:rPr>
          <w:highlight w:val="white"/>
        </w:rPr>
        <w:t xml:space="preserve"> one of</w:t>
      </w:r>
      <w:r w:rsidRPr="00262681">
        <w:rPr>
          <w:highlight w:val="white"/>
        </w:rPr>
        <w:t xml:space="preserve"> four confidence levels. The profound population structure in these data required a mixed model approach, and the categorical trait necessitated a generalized model. </w:t>
      </w:r>
      <w:r w:rsidR="00797BED" w:rsidRPr="00262681">
        <w:rPr>
          <w:highlight w:val="white"/>
        </w:rPr>
        <w:t xml:space="preserve">With </w:t>
      </w:r>
      <w:r w:rsidR="00E46C5D" w:rsidRPr="00262681">
        <w:rPr>
          <w:i/>
          <w:highlight w:val="white"/>
        </w:rPr>
        <w:t>Bayes-GLMM</w:t>
      </w:r>
      <w:r w:rsidR="00E46C5D" w:rsidRPr="00262681">
        <w:rPr>
          <w:highlight w:val="white"/>
        </w:rPr>
        <w:t xml:space="preserve"> </w:t>
      </w:r>
      <w:r w:rsidR="00797BED" w:rsidRPr="00262681">
        <w:rPr>
          <w:highlight w:val="white"/>
        </w:rPr>
        <w:t xml:space="preserve">we </w:t>
      </w:r>
      <w:r w:rsidR="00E46C5D" w:rsidRPr="00262681">
        <w:rPr>
          <w:highlight w:val="white"/>
        </w:rPr>
        <w:t xml:space="preserve">identified </w:t>
      </w:r>
      <w:r w:rsidR="0097261A" w:rsidRPr="00262681">
        <w:rPr>
          <w:highlight w:val="white"/>
        </w:rPr>
        <w:t>three</w:t>
      </w:r>
      <w:r w:rsidR="00E46C5D" w:rsidRPr="00262681">
        <w:rPr>
          <w:highlight w:val="white"/>
        </w:rPr>
        <w:t xml:space="preserve"> </w:t>
      </w:r>
      <w:r w:rsidR="0097261A" w:rsidRPr="00262681">
        <w:rPr>
          <w:highlight w:val="white"/>
        </w:rPr>
        <w:t>new</w:t>
      </w:r>
      <w:r w:rsidR="00797BED" w:rsidRPr="00262681">
        <w:rPr>
          <w:highlight w:val="white"/>
        </w:rPr>
        <w:t xml:space="preserve"> loci</w:t>
      </w:r>
      <w:r w:rsidR="00E46C5D" w:rsidRPr="00262681">
        <w:rPr>
          <w:highlight w:val="white"/>
        </w:rPr>
        <w:t xml:space="preserve"> significantly associated with Alzheimer’s disease. </w:t>
      </w:r>
      <w:r w:rsidRPr="00262681">
        <w:rPr>
          <w:highlight w:val="white"/>
        </w:rPr>
        <w:t>In summary, this work provides the first implementation of a flexible, generalized mixed model approach in a Bayesian framework</w:t>
      </w:r>
      <w:r w:rsidR="00DE6BDB" w:rsidRPr="00262681">
        <w:rPr>
          <w:highlight w:val="white"/>
        </w:rPr>
        <w:t xml:space="preserve"> for association studies</w:t>
      </w:r>
      <w:r w:rsidRPr="00262681">
        <w:rPr>
          <w:highlight w:val="white"/>
        </w:rPr>
        <w:t>.</w:t>
      </w:r>
    </w:p>
    <w:p w14:paraId="54CCC3F8" w14:textId="77777777" w:rsidR="00560CD0" w:rsidRPr="00262681" w:rsidRDefault="00204E2F" w:rsidP="001C3A62">
      <w:pPr>
        <w:pStyle w:val="normal0"/>
        <w:spacing w:after="120"/>
      </w:pPr>
      <w:r w:rsidRPr="00262681">
        <w:br w:type="page"/>
      </w:r>
    </w:p>
    <w:p w14:paraId="4E86F502" w14:textId="77777777" w:rsidR="00560CD0" w:rsidRPr="00262681" w:rsidRDefault="00560CD0" w:rsidP="001C3A62">
      <w:pPr>
        <w:pStyle w:val="normal0"/>
        <w:spacing w:after="120" w:line="360" w:lineRule="auto"/>
      </w:pPr>
    </w:p>
    <w:p w14:paraId="2A72277E" w14:textId="77777777" w:rsidR="00560CD0" w:rsidRPr="00262681" w:rsidRDefault="00204E2F" w:rsidP="001C3A62">
      <w:pPr>
        <w:pStyle w:val="normal0"/>
        <w:spacing w:after="120" w:line="360" w:lineRule="auto"/>
      </w:pPr>
      <w:r w:rsidRPr="00262681">
        <w:rPr>
          <w:b/>
        </w:rPr>
        <w:t>Introduction</w:t>
      </w:r>
    </w:p>
    <w:p w14:paraId="7861D779" w14:textId="77777777" w:rsidR="00560CD0" w:rsidRPr="00262681" w:rsidRDefault="00204E2F" w:rsidP="001C3A62">
      <w:pPr>
        <w:pStyle w:val="normal0"/>
        <w:spacing w:after="120" w:line="360" w:lineRule="auto"/>
      </w:pPr>
      <w:r w:rsidRPr="00262681">
        <w:t>Linking genomic variants to tr</w:t>
      </w:r>
      <w:r w:rsidR="00262681" w:rsidRPr="00262681">
        <w:t xml:space="preserve">aits is central to discovering the </w:t>
      </w:r>
      <w:r w:rsidRPr="00262681">
        <w:t xml:space="preserve">mechanisms of </w:t>
      </w:r>
      <w:r w:rsidR="00262681" w:rsidRPr="00262681">
        <w:t>genetic</w:t>
      </w:r>
      <w:r w:rsidR="00F14E87" w:rsidRPr="00262681">
        <w:t xml:space="preserve"> diseases. To date, NHGRI has curated 1,</w:t>
      </w:r>
      <w:r w:rsidRPr="00262681">
        <w:t xml:space="preserve">751 publications of genome-wide association studies (GWAS) </w:t>
      </w:r>
      <w:r w:rsidR="002304E6">
        <w:t>that considered</w:t>
      </w:r>
      <w:r w:rsidRPr="00262681">
        <w:t xml:space="preserve"> at least 100,000 single nucleotide polymorphisms (SNP</w:t>
      </w:r>
      <w:r w:rsidR="002304E6">
        <w:t>) (</w:t>
      </w:r>
      <w:r w:rsidRPr="00262681">
        <w:t xml:space="preserve">Welter et al., 2014, </w:t>
      </w:r>
      <w:proofErr w:type="spellStart"/>
      <w:r w:rsidRPr="00262681">
        <w:t>Manolio</w:t>
      </w:r>
      <w:proofErr w:type="spellEnd"/>
      <w:r w:rsidRPr="00262681">
        <w:t xml:space="preserve">, 2010). </w:t>
      </w:r>
      <w:r w:rsidR="002304E6">
        <w:t>The adoption</w:t>
      </w:r>
      <w:r w:rsidRPr="00262681">
        <w:t xml:space="preserve"> of high throughput sequencing technology</w:t>
      </w:r>
      <w:r w:rsidR="002304E6">
        <w:t xml:space="preserve"> has facilitated the rapid identification of potentially causal variants.</w:t>
      </w:r>
      <w:r w:rsidRPr="00262681">
        <w:t xml:space="preserve"> The 1000 Genomes Project has characterized roughly 88 million variants by whole genome sequencing of 2504 individuals from 26 populations (1000 Genomes Project Consortium, 2015). </w:t>
      </w:r>
      <w:r w:rsidR="002304E6">
        <w:t>Such</w:t>
      </w:r>
      <w:r w:rsidRPr="00262681">
        <w:t xml:space="preserve"> sequencing approaches to ge</w:t>
      </w:r>
      <w:r w:rsidR="00890D4E" w:rsidRPr="00262681">
        <w:t>nomic</w:t>
      </w:r>
      <w:r w:rsidRPr="00262681">
        <w:t xml:space="preserve"> association will soon enable discover</w:t>
      </w:r>
      <w:r w:rsidR="002304E6">
        <w:t>y</w:t>
      </w:r>
      <w:r w:rsidRPr="00262681">
        <w:t xml:space="preserve"> at base</w:t>
      </w:r>
      <w:r w:rsidR="00890D4E" w:rsidRPr="00262681">
        <w:t xml:space="preserve"> </w:t>
      </w:r>
      <w:r w:rsidRPr="00262681">
        <w:t>pair resolution. Meanwhile, statistical methods for GWAS have evolved from odds ratio tests</w:t>
      </w:r>
      <w:r w:rsidR="00A20B18">
        <w:t>,</w:t>
      </w:r>
      <w:r w:rsidRPr="00262681">
        <w:t xml:space="preserve"> to generalized linear regression models</w:t>
      </w:r>
      <w:r w:rsidR="003C4B8B" w:rsidRPr="00262681">
        <w:t xml:space="preserve">, </w:t>
      </w:r>
      <w:r w:rsidRPr="00262681">
        <w:t xml:space="preserve">to more sophisticated multivariate linear mixed models (LMMs). LMM approaches have the capacity to correct population structures and </w:t>
      </w:r>
      <w:r w:rsidR="003C4B8B" w:rsidRPr="00262681">
        <w:t xml:space="preserve">sample </w:t>
      </w:r>
      <w:r w:rsidRPr="00262681">
        <w:t xml:space="preserve">relatedness (Henderson, 1953), thereby minimizing false positives due to allelic co-segregation. Consequently, the number of LMM-compatible computational tools for genetic studies is rapidly increasing, including </w:t>
      </w:r>
      <w:proofErr w:type="spellStart"/>
      <w:r w:rsidRPr="00262681">
        <w:t>ASReml</w:t>
      </w:r>
      <w:proofErr w:type="spellEnd"/>
      <w:r w:rsidRPr="00262681">
        <w:t xml:space="preserve">, TASSEL, EMMA, </w:t>
      </w:r>
      <w:proofErr w:type="spellStart"/>
      <w:r w:rsidRPr="00262681">
        <w:t>QTLRel</w:t>
      </w:r>
      <w:proofErr w:type="spellEnd"/>
      <w:r w:rsidRPr="00262681">
        <w:t xml:space="preserve">, </w:t>
      </w:r>
      <w:proofErr w:type="spellStart"/>
      <w:r w:rsidRPr="00262681">
        <w:t>FaST</w:t>
      </w:r>
      <w:proofErr w:type="spellEnd"/>
      <w:r w:rsidRPr="00262681">
        <w:t>-LMM, DOQTL, GEMMA</w:t>
      </w:r>
      <w:r w:rsidR="00696446" w:rsidRPr="00262681">
        <w:t xml:space="preserve">, </w:t>
      </w:r>
      <w:r w:rsidR="003D7B59" w:rsidRPr="00262681">
        <w:t xml:space="preserve">and </w:t>
      </w:r>
      <w:r w:rsidR="00696446" w:rsidRPr="00262681">
        <w:t>GMMAT</w:t>
      </w:r>
      <w:r w:rsidRPr="00262681">
        <w:t xml:space="preserve"> (Gilmour et al., 1995; Zhang et al., 2010; Kang et al., 2010; Cheng et al., 2011; </w:t>
      </w:r>
      <w:proofErr w:type="spellStart"/>
      <w:r w:rsidRPr="00262681">
        <w:t>Lippert</w:t>
      </w:r>
      <w:proofErr w:type="spellEnd"/>
      <w:r w:rsidRPr="00262681">
        <w:t xml:space="preserve"> et al., 2011; Gatti et al., 2014; Zhou and Stephens, 2014</w:t>
      </w:r>
      <w:r w:rsidR="00696446" w:rsidRPr="00262681">
        <w:t>; Chen et al., 2016</w:t>
      </w:r>
      <w:r w:rsidRPr="00262681">
        <w:t>).</w:t>
      </w:r>
    </w:p>
    <w:p w14:paraId="5C9440D4" w14:textId="72186101" w:rsidR="00560CD0" w:rsidRPr="00262681" w:rsidRDefault="00204E2F" w:rsidP="001C3A62">
      <w:pPr>
        <w:pStyle w:val="normal0"/>
        <w:spacing w:after="120" w:line="360" w:lineRule="auto"/>
      </w:pPr>
      <w:r w:rsidRPr="00262681">
        <w:t xml:space="preserve">While LMMs are efficient </w:t>
      </w:r>
      <w:r w:rsidR="00CC5B2A" w:rsidRPr="00262681">
        <w:t>in</w:t>
      </w:r>
      <w:r w:rsidRPr="00262681">
        <w:t xml:space="preserve"> correcting sample relatedness, </w:t>
      </w:r>
      <w:r w:rsidR="00F504B8">
        <w:t>response variables are restricted as numerical</w:t>
      </w:r>
      <w:r w:rsidRPr="00262681">
        <w:t>. Meanwhile, phenotypic traits in GWAS are often categorical, such as binary variable</w:t>
      </w:r>
      <w:r w:rsidR="007F5136" w:rsidRPr="00262681">
        <w:t>s</w:t>
      </w:r>
      <w:r w:rsidRPr="00262681">
        <w:t xml:space="preserve"> in case-control studies or multi</w:t>
      </w:r>
      <w:r w:rsidR="007F5136" w:rsidRPr="00262681">
        <w:t>-</w:t>
      </w:r>
      <w:r w:rsidRPr="00262681">
        <w:t>level ordered categorical variable</w:t>
      </w:r>
      <w:r w:rsidR="007F5136" w:rsidRPr="00262681">
        <w:t>s</w:t>
      </w:r>
      <w:r w:rsidRPr="00262681">
        <w:t xml:space="preserve"> </w:t>
      </w:r>
      <w:r w:rsidR="007F5136" w:rsidRPr="00262681">
        <w:t>corresponding to disease</w:t>
      </w:r>
      <w:r w:rsidRPr="00262681">
        <w:t xml:space="preserve"> stage</w:t>
      </w:r>
      <w:r w:rsidR="0058379D" w:rsidRPr="00262681">
        <w:t>s</w:t>
      </w:r>
      <w:r w:rsidRPr="00262681">
        <w:t>. To model discrete response variables in the context of mixed models for population relatedness correction, generalized linear mixed models (GLMM</w:t>
      </w:r>
      <w:r w:rsidR="007F5136" w:rsidRPr="00262681">
        <w:t>s</w:t>
      </w:r>
      <w:r w:rsidRPr="00262681">
        <w:t xml:space="preserve">) are required. </w:t>
      </w:r>
      <w:r w:rsidR="00D214A0">
        <w:t xml:space="preserve">Chen et al. published a method </w:t>
      </w:r>
      <w:r w:rsidR="00F504B8">
        <w:t>that handles binary response variable in the context of mixed model</w:t>
      </w:r>
      <w:r w:rsidR="00D214A0">
        <w:t xml:space="preserve"> (GMMAT, Chen et al., 2016)</w:t>
      </w:r>
      <w:r w:rsidR="00F504B8">
        <w:t xml:space="preserve">. However, multiple level categorical variables are not supported. </w:t>
      </w:r>
      <w:r w:rsidR="007F5136" w:rsidRPr="00262681">
        <w:t>Current approaches commonly</w:t>
      </w:r>
      <w:r w:rsidR="00C90D34" w:rsidRPr="00262681">
        <w:t xml:space="preserve"> transform</w:t>
      </w:r>
      <w:r w:rsidRPr="00262681">
        <w:t xml:space="preserve"> categorical variables into</w:t>
      </w:r>
      <w:r w:rsidR="007F5136" w:rsidRPr="00262681">
        <w:t xml:space="preserve"> continuous variables </w:t>
      </w:r>
      <w:r w:rsidR="000777D3" w:rsidRPr="00262681">
        <w:t xml:space="preserve">to </w:t>
      </w:r>
      <w:r w:rsidR="009554F6" w:rsidRPr="00262681">
        <w:t>fit</w:t>
      </w:r>
      <w:r w:rsidR="000777D3" w:rsidRPr="00262681">
        <w:t xml:space="preserve"> LMMs </w:t>
      </w:r>
      <w:r w:rsidR="00294A4D" w:rsidRPr="00262681">
        <w:t>following the assumption that</w:t>
      </w:r>
      <w:r w:rsidR="007F5136" w:rsidRPr="00262681">
        <w:t xml:space="preserve"> </w:t>
      </w:r>
      <w:r w:rsidR="000C0044" w:rsidRPr="00262681">
        <w:t>the trait</w:t>
      </w:r>
      <w:r w:rsidR="009554F6" w:rsidRPr="00262681">
        <w:t xml:space="preserve"> has constant residual variance. However, the constant residual variance assumption is </w:t>
      </w:r>
      <w:r w:rsidR="00A20B18">
        <w:t>often</w:t>
      </w:r>
      <w:r w:rsidR="000C0044" w:rsidRPr="00262681">
        <w:t xml:space="preserve"> violated by categorical trait</w:t>
      </w:r>
      <w:r w:rsidR="00A20B18">
        <w:t>, which can bias e</w:t>
      </w:r>
      <w:r w:rsidR="009554F6" w:rsidRPr="00262681">
        <w:t>ffect estimates.</w:t>
      </w:r>
      <w:r w:rsidR="000C0044" w:rsidRPr="00262681">
        <w:t xml:space="preserve"> </w:t>
      </w:r>
    </w:p>
    <w:p w14:paraId="3E87F93B" w14:textId="77777777" w:rsidR="00560CD0" w:rsidRPr="00262681" w:rsidRDefault="007F5136" w:rsidP="001C3A62">
      <w:pPr>
        <w:pStyle w:val="normal0"/>
        <w:spacing w:after="120" w:line="360" w:lineRule="auto"/>
      </w:pPr>
      <w:r w:rsidRPr="00262681">
        <w:t>The proliferation of multiple GWAS for a single disease has also generate</w:t>
      </w:r>
      <w:r w:rsidR="00A4542A" w:rsidRPr="00262681">
        <w:t>d</w:t>
      </w:r>
      <w:r w:rsidRPr="00262681">
        <w:t xml:space="preserve"> a need for methods to </w:t>
      </w:r>
      <w:r w:rsidR="00A20B18">
        <w:t xml:space="preserve">systematically </w:t>
      </w:r>
      <w:r w:rsidRPr="00262681">
        <w:t xml:space="preserve">combine results from multiple studies. </w:t>
      </w:r>
      <w:r w:rsidR="00204E2F" w:rsidRPr="00262681">
        <w:t xml:space="preserve">Such efforts, </w:t>
      </w:r>
      <w:r w:rsidRPr="00262681">
        <w:t xml:space="preserve">often pursued </w:t>
      </w:r>
      <w:r w:rsidR="00204E2F" w:rsidRPr="00262681">
        <w:t>as meta-</w:t>
      </w:r>
      <w:r w:rsidRPr="00262681">
        <w:t>analyses</w:t>
      </w:r>
      <w:r w:rsidR="00204E2F" w:rsidRPr="00262681">
        <w:t xml:space="preserve">, can dramatically boost statistical power </w:t>
      </w:r>
      <w:r w:rsidR="00A4542A" w:rsidRPr="00262681">
        <w:t xml:space="preserve">through an increase in </w:t>
      </w:r>
      <w:r w:rsidR="00204E2F" w:rsidRPr="00262681">
        <w:t>sample size (</w:t>
      </w:r>
      <w:proofErr w:type="spellStart"/>
      <w:r w:rsidR="00204E2F" w:rsidRPr="00262681">
        <w:t>Kavvoura</w:t>
      </w:r>
      <w:proofErr w:type="spellEnd"/>
      <w:r w:rsidR="00204E2F" w:rsidRPr="00262681">
        <w:t xml:space="preserve"> and Ioannidis, 2008). </w:t>
      </w:r>
      <w:r w:rsidR="00A20B18">
        <w:t>However</w:t>
      </w:r>
      <w:r w:rsidR="00C86623" w:rsidRPr="00262681">
        <w:t>, a</w:t>
      </w:r>
      <w:r w:rsidR="00204E2F" w:rsidRPr="00262681">
        <w:t>ssociation strengths of a given variant or a gen</w:t>
      </w:r>
      <w:r w:rsidR="00A4542A" w:rsidRPr="00262681">
        <w:t>etic</w:t>
      </w:r>
      <w:r w:rsidR="00204E2F" w:rsidRPr="00262681">
        <w:t xml:space="preserve"> </w:t>
      </w:r>
      <w:r w:rsidR="00A4542A" w:rsidRPr="00262681">
        <w:t xml:space="preserve">locus </w:t>
      </w:r>
      <w:r w:rsidR="00A4542A" w:rsidRPr="00262681">
        <w:lastRenderedPageBreak/>
        <w:t>typically</w:t>
      </w:r>
      <w:r w:rsidR="00204E2F" w:rsidRPr="00262681">
        <w:t xml:space="preserve"> fluctuate</w:t>
      </w:r>
      <w:r w:rsidR="00A4542A" w:rsidRPr="00262681">
        <w:t xml:space="preserve"> across studies, which may be due to</w:t>
      </w:r>
      <w:r w:rsidR="00204E2F" w:rsidRPr="00262681">
        <w:t xml:space="preserve"> different population </w:t>
      </w:r>
      <w:r w:rsidR="00A4542A" w:rsidRPr="00262681">
        <w:t xml:space="preserve">compositions, </w:t>
      </w:r>
      <w:r w:rsidR="00204E2F" w:rsidRPr="00262681">
        <w:t>environmental exposures</w:t>
      </w:r>
      <w:r w:rsidR="00A4542A" w:rsidRPr="00262681">
        <w:t>, clinical reporting standards, and experimental platforms</w:t>
      </w:r>
      <w:r w:rsidR="00204E2F" w:rsidRPr="00262681">
        <w:t>.</w:t>
      </w:r>
      <w:r w:rsidR="00A4542A" w:rsidRPr="00262681">
        <w:t xml:space="preserve"> As a result, i</w:t>
      </w:r>
      <w:r w:rsidR="00204E2F" w:rsidRPr="00262681">
        <w:t>t is often difficult or impossible to merge raw data of different studies into a single association model.</w:t>
      </w:r>
      <w:r w:rsidR="00A20B18">
        <w:t xml:space="preserve"> Furthermore, a more general integration of prior information is often desirable, such as co-expression or other correlations between genes.</w:t>
      </w:r>
      <w:r w:rsidR="00A4542A" w:rsidRPr="00262681">
        <w:t xml:space="preserve"> Integration approaches with more flexibility are needed to address these issues.</w:t>
      </w:r>
    </w:p>
    <w:p w14:paraId="01711BB6" w14:textId="77777777" w:rsidR="00560CD0" w:rsidRPr="00262681" w:rsidRDefault="00204E2F" w:rsidP="00F90519">
      <w:pPr>
        <w:pStyle w:val="normal0"/>
        <w:spacing w:after="120" w:line="360" w:lineRule="auto"/>
      </w:pPr>
      <w:r w:rsidRPr="00262681">
        <w:t xml:space="preserve">To </w:t>
      </w:r>
      <w:r w:rsidR="00A4542A" w:rsidRPr="00262681">
        <w:t xml:space="preserve">address </w:t>
      </w:r>
      <w:r w:rsidRPr="00262681">
        <w:t xml:space="preserve">these </w:t>
      </w:r>
      <w:r w:rsidR="00A4542A" w:rsidRPr="00262681">
        <w:t>challenges</w:t>
      </w:r>
      <w:r w:rsidRPr="00262681">
        <w:t xml:space="preserve">, we </w:t>
      </w:r>
      <w:r w:rsidR="00A4542A" w:rsidRPr="00262681">
        <w:t>created</w:t>
      </w:r>
      <w:r w:rsidRPr="00262681">
        <w:t xml:space="preserve"> </w:t>
      </w:r>
      <w:r w:rsidR="00A4542A" w:rsidRPr="00262681">
        <w:t>the</w:t>
      </w:r>
      <w:r w:rsidRPr="00262681">
        <w:t xml:space="preserve"> </w:t>
      </w:r>
      <w:r w:rsidR="00560CD0" w:rsidRPr="00262681">
        <w:rPr>
          <w:i/>
        </w:rPr>
        <w:t>Bayes-</w:t>
      </w:r>
      <w:r w:rsidR="00A20B18">
        <w:rPr>
          <w:i/>
        </w:rPr>
        <w:t xml:space="preserve">GLMM </w:t>
      </w:r>
      <w:r w:rsidR="00A4542A" w:rsidRPr="00262681">
        <w:t>method that exploits the</w:t>
      </w:r>
      <w:r w:rsidRPr="00262681">
        <w:t xml:space="preserve"> flexibility of </w:t>
      </w:r>
      <w:r w:rsidR="00A4542A" w:rsidRPr="00262681">
        <w:t xml:space="preserve">a </w:t>
      </w:r>
      <w:r w:rsidRPr="00262681">
        <w:t xml:space="preserve">Bayesian modeling framework and the computing efficiency of </w:t>
      </w:r>
      <w:r w:rsidR="00A4542A" w:rsidRPr="00262681">
        <w:t>the</w:t>
      </w:r>
      <w:r w:rsidRPr="00262681">
        <w:t xml:space="preserve"> </w:t>
      </w:r>
      <w:r w:rsidR="00A4542A" w:rsidRPr="00262681">
        <w:t xml:space="preserve">recently </w:t>
      </w:r>
      <w:r w:rsidRPr="00262681">
        <w:t>developed statistical programming language Stan (</w:t>
      </w:r>
      <w:hyperlink r:id="rId8">
        <w:r w:rsidRPr="00262681">
          <w:rPr>
            <w:color w:val="1155CC"/>
            <w:u w:val="single"/>
          </w:rPr>
          <w:t>http://mc-stan.org</w:t>
        </w:r>
      </w:hyperlink>
      <w:r w:rsidRPr="00262681">
        <w:t xml:space="preserve">; Carpenter et al., 2015). </w:t>
      </w:r>
      <w:r w:rsidR="00A4542A" w:rsidRPr="00262681">
        <w:t xml:space="preserve">As a </w:t>
      </w:r>
      <w:r w:rsidRPr="00262681">
        <w:t xml:space="preserve">Bayesian </w:t>
      </w:r>
      <w:r w:rsidR="00A4542A" w:rsidRPr="00262681">
        <w:t>strategy,</w:t>
      </w:r>
      <w:r w:rsidRPr="00262681">
        <w:t xml:space="preserve"> model parameters are assumed to be stochastic rather than fixed as</w:t>
      </w:r>
      <w:r w:rsidR="00A4542A" w:rsidRPr="00262681">
        <w:t xml:space="preserve"> in</w:t>
      </w:r>
      <w:r w:rsidRPr="00262681">
        <w:t xml:space="preserve"> the case in </w:t>
      </w:r>
      <w:proofErr w:type="spellStart"/>
      <w:r w:rsidRPr="00262681">
        <w:t>frequentist</w:t>
      </w:r>
      <w:proofErr w:type="spellEnd"/>
      <w:r w:rsidRPr="00262681">
        <w:t xml:space="preserve"> approaches</w:t>
      </w:r>
      <w:r w:rsidR="00A4542A" w:rsidRPr="00262681">
        <w:t xml:space="preserve"> </w:t>
      </w:r>
      <w:r w:rsidRPr="00262681">
        <w:t>(</w:t>
      </w:r>
      <w:proofErr w:type="spellStart"/>
      <w:r w:rsidRPr="00262681">
        <w:t>Gelman</w:t>
      </w:r>
      <w:proofErr w:type="spellEnd"/>
      <w:r w:rsidRPr="00262681">
        <w:t xml:space="preserve"> et al., 2014). The stochastic nature of Bayesian modeling provides a coherent solution to combine published results of a related GWAS by configuring the prior distributions of the statistics of interest </w:t>
      </w:r>
      <w:r w:rsidR="00CE56F6" w:rsidRPr="00262681">
        <w:t xml:space="preserve">and computing posterior probabilities given new data </w:t>
      </w:r>
      <w:r w:rsidRPr="00262681">
        <w:t>(</w:t>
      </w:r>
      <w:proofErr w:type="spellStart"/>
      <w:r w:rsidRPr="00262681">
        <w:t>Verzilli</w:t>
      </w:r>
      <w:proofErr w:type="spellEnd"/>
      <w:r w:rsidRPr="00262681">
        <w:t xml:space="preserve"> et al., 2008; </w:t>
      </w:r>
      <w:proofErr w:type="spellStart"/>
      <w:r w:rsidRPr="00262681">
        <w:t>Newcombe</w:t>
      </w:r>
      <w:proofErr w:type="spellEnd"/>
      <w:r w:rsidRPr="00262681">
        <w:t xml:space="preserve"> et al., 2009; Stephens and Balding, 2009). </w:t>
      </w:r>
      <w:r w:rsidR="00A20B18">
        <w:rPr>
          <w:i/>
        </w:rPr>
        <w:t>Bayes-GLMM</w:t>
      </w:r>
      <w:r w:rsidR="00204208" w:rsidRPr="00262681">
        <w:t xml:space="preserve"> priors are determined from</w:t>
      </w:r>
      <w:r w:rsidR="00CE56F6" w:rsidRPr="00262681">
        <w:t xml:space="preserve"> reported e</w:t>
      </w:r>
      <w:r w:rsidRPr="00262681">
        <w:t>ffect size</w:t>
      </w:r>
      <w:r w:rsidR="00CE56F6" w:rsidRPr="00262681">
        <w:t>s</w:t>
      </w:r>
      <w:r w:rsidRPr="00262681">
        <w:t xml:space="preserve"> and corresponding </w:t>
      </w:r>
      <w:r w:rsidR="00560CD0" w:rsidRPr="00262681">
        <w:rPr>
          <w:i/>
        </w:rPr>
        <w:t>p</w:t>
      </w:r>
      <w:r w:rsidRPr="00262681">
        <w:t>-value</w:t>
      </w:r>
      <w:r w:rsidR="00CE56F6" w:rsidRPr="00262681">
        <w:t>s</w:t>
      </w:r>
      <w:r w:rsidR="00204208" w:rsidRPr="00262681">
        <w:t xml:space="preserve">, </w:t>
      </w:r>
      <w:r w:rsidR="005825FA" w:rsidRPr="00262681">
        <w:t xml:space="preserve">thereby </w:t>
      </w:r>
      <w:r w:rsidR="00204208" w:rsidRPr="00262681">
        <w:t>allowing integration of published studies based on summary statistics.</w:t>
      </w:r>
      <w:r w:rsidR="002603CF" w:rsidRPr="00262681">
        <w:t xml:space="preserve"> </w:t>
      </w:r>
      <w:r w:rsidR="00A20B18">
        <w:rPr>
          <w:i/>
        </w:rPr>
        <w:t>Bayes-GLMM</w:t>
      </w:r>
      <w:r w:rsidR="002603CF" w:rsidRPr="00262681">
        <w:t xml:space="preserve"> is available as an R package for public use.</w:t>
      </w:r>
      <w:r w:rsidR="00560CD0" w:rsidRPr="00262681">
        <w:br w:type="page"/>
      </w:r>
    </w:p>
    <w:p w14:paraId="6B40CF56" w14:textId="77777777" w:rsidR="00560CD0" w:rsidRPr="00262681" w:rsidRDefault="00204E2F" w:rsidP="00214DD2">
      <w:pPr>
        <w:pStyle w:val="normal0"/>
        <w:spacing w:after="120" w:line="360" w:lineRule="auto"/>
      </w:pPr>
      <w:r w:rsidRPr="00262681">
        <w:rPr>
          <w:b/>
        </w:rPr>
        <w:lastRenderedPageBreak/>
        <w:t>Results</w:t>
      </w:r>
    </w:p>
    <w:p w14:paraId="305EF541" w14:textId="77777777" w:rsidR="00560CD0" w:rsidRPr="00262681" w:rsidRDefault="00204E2F" w:rsidP="00214DD2">
      <w:pPr>
        <w:pStyle w:val="normal0"/>
        <w:spacing w:after="120" w:line="360" w:lineRule="auto"/>
      </w:pPr>
      <w:r w:rsidRPr="00262681">
        <w:rPr>
          <w:b/>
        </w:rPr>
        <w:t>Alzheimer’s disease sequencing project</w:t>
      </w:r>
    </w:p>
    <w:p w14:paraId="45F389EB" w14:textId="77777777" w:rsidR="00560CD0" w:rsidRPr="00262681" w:rsidRDefault="005E59BC" w:rsidP="00214DD2">
      <w:pPr>
        <w:pStyle w:val="normal0"/>
        <w:spacing w:after="120" w:line="360" w:lineRule="auto"/>
      </w:pPr>
      <w:r w:rsidRPr="00262681">
        <w:t xml:space="preserve">Development of </w:t>
      </w:r>
      <w:r w:rsidR="00A20B18">
        <w:rPr>
          <w:i/>
        </w:rPr>
        <w:t>Bayes-GLMM</w:t>
      </w:r>
      <w:r w:rsidRPr="00262681">
        <w:rPr>
          <w:i/>
        </w:rPr>
        <w:t xml:space="preserve"> </w:t>
      </w:r>
      <w:r w:rsidRPr="00262681">
        <w:t xml:space="preserve">was motivated </w:t>
      </w:r>
      <w:r w:rsidR="00A20B18">
        <w:t>by</w:t>
      </w:r>
      <w:r w:rsidRPr="00262681">
        <w:t xml:space="preserve"> the analysis of the whole-genome sequencing </w:t>
      </w:r>
      <w:r w:rsidR="00A20B18">
        <w:t>association studies, such as the</w:t>
      </w:r>
      <w:r w:rsidRPr="00262681">
        <w:t xml:space="preserve"> Alzheimer’s disease sequencing project (ADSP).</w:t>
      </w:r>
      <w:r w:rsidR="00D57E87" w:rsidRPr="00262681">
        <w:t xml:space="preserve"> </w:t>
      </w:r>
      <w:r w:rsidR="00204E2F" w:rsidRPr="00262681">
        <w:t xml:space="preserve">ADSP was initiated to discover novel genomic variants for late-onset Alzheimer’s disease (LOAD). </w:t>
      </w:r>
      <w:r w:rsidR="00D57E87" w:rsidRPr="00262681">
        <w:t>The</w:t>
      </w:r>
      <w:r w:rsidR="00204E2F" w:rsidRPr="00262681">
        <w:t xml:space="preserve"> whole genome sequence (WGS) </w:t>
      </w:r>
      <w:r w:rsidR="009A4B4B" w:rsidRPr="00262681">
        <w:t xml:space="preserve">cohorts of ADSP contained </w:t>
      </w:r>
      <w:r w:rsidR="000D2DB4" w:rsidRPr="00262681">
        <w:t>570</w:t>
      </w:r>
      <w:r w:rsidR="00204E2F" w:rsidRPr="00262681">
        <w:t xml:space="preserve"> </w:t>
      </w:r>
      <w:r w:rsidR="009A4B4B" w:rsidRPr="00262681">
        <w:t>participants</w:t>
      </w:r>
      <w:r w:rsidR="00204E2F" w:rsidRPr="00262681">
        <w:t xml:space="preserve"> from 111 families. </w:t>
      </w:r>
      <w:r w:rsidR="009A4B4B" w:rsidRPr="00262681">
        <w:rPr>
          <w:highlight w:val="white"/>
        </w:rPr>
        <w:t xml:space="preserve">This family-based design generated profound sample relatedness </w:t>
      </w:r>
      <w:r w:rsidR="003006B0">
        <w:rPr>
          <w:highlight w:val="white"/>
        </w:rPr>
        <w:t>that</w:t>
      </w:r>
      <w:r w:rsidR="009A4B4B" w:rsidRPr="00262681">
        <w:rPr>
          <w:highlight w:val="white"/>
        </w:rPr>
        <w:t xml:space="preserve"> </w:t>
      </w:r>
      <w:r w:rsidR="003006B0">
        <w:rPr>
          <w:highlight w:val="white"/>
        </w:rPr>
        <w:t>warrant</w:t>
      </w:r>
      <w:r w:rsidR="00A20B18">
        <w:rPr>
          <w:highlight w:val="white"/>
        </w:rPr>
        <w:t>ed</w:t>
      </w:r>
      <w:r w:rsidR="009A4B4B" w:rsidRPr="00262681">
        <w:rPr>
          <w:highlight w:val="white"/>
        </w:rPr>
        <w:t xml:space="preserve"> a mixed model approach. </w:t>
      </w:r>
      <w:r w:rsidR="009A4B4B" w:rsidRPr="00262681">
        <w:t xml:space="preserve">Further, phenotypic traits were four levels of </w:t>
      </w:r>
      <w:r w:rsidR="00F872C4" w:rsidRPr="00262681">
        <w:t>Alzheimer’s diagnoses</w:t>
      </w:r>
      <w:r w:rsidR="00204E2F" w:rsidRPr="00262681">
        <w:t>: no (</w:t>
      </w:r>
      <w:r w:rsidR="00F872C4" w:rsidRPr="00262681">
        <w:t xml:space="preserve">N = </w:t>
      </w:r>
      <w:r w:rsidR="00944961" w:rsidRPr="00262681">
        <w:t>78</w:t>
      </w:r>
      <w:r w:rsidR="00204E2F" w:rsidRPr="00262681">
        <w:t>), possible (</w:t>
      </w:r>
      <w:r w:rsidR="00F872C4" w:rsidRPr="00262681">
        <w:t xml:space="preserve">N = </w:t>
      </w:r>
      <w:r w:rsidR="00204E2F" w:rsidRPr="00262681">
        <w:t>81), probable (</w:t>
      </w:r>
      <w:r w:rsidR="00F872C4" w:rsidRPr="00262681">
        <w:t xml:space="preserve">N = </w:t>
      </w:r>
      <w:r w:rsidR="00204E2F" w:rsidRPr="00262681">
        <w:t>3</w:t>
      </w:r>
      <w:r w:rsidR="00944961" w:rsidRPr="00262681">
        <w:t>56</w:t>
      </w:r>
      <w:r w:rsidR="00204E2F" w:rsidRPr="00262681">
        <w:t>), and definite (</w:t>
      </w:r>
      <w:r w:rsidR="00F872C4" w:rsidRPr="00262681">
        <w:t xml:space="preserve">N = </w:t>
      </w:r>
      <w:r w:rsidR="00204E2F" w:rsidRPr="00262681">
        <w:t>55)</w:t>
      </w:r>
      <w:r w:rsidR="00F872C4" w:rsidRPr="00262681">
        <w:t xml:space="preserve">, </w:t>
      </w:r>
      <w:r w:rsidR="009A4B4B" w:rsidRPr="00262681">
        <w:t>which necessitated a generalized model. F</w:t>
      </w:r>
      <w:r w:rsidR="00204E2F" w:rsidRPr="00262681">
        <w:t>amily pedigree, race, ethnicity, age, sex, and APOE e2/e3/e4 genotype</w:t>
      </w:r>
      <w:r w:rsidR="00F872C4" w:rsidRPr="00262681">
        <w:t xml:space="preserve"> were </w:t>
      </w:r>
      <w:r w:rsidR="00A166A5" w:rsidRPr="00262681">
        <w:t xml:space="preserve">also </w:t>
      </w:r>
      <w:r w:rsidR="00F872C4" w:rsidRPr="00262681">
        <w:t xml:space="preserve">reported for each </w:t>
      </w:r>
      <w:r w:rsidR="00A166A5" w:rsidRPr="00262681">
        <w:t>participant</w:t>
      </w:r>
      <w:r w:rsidR="00204E2F" w:rsidRPr="00262681">
        <w:t>.</w:t>
      </w:r>
      <w:r w:rsidR="00486F85" w:rsidRPr="00262681">
        <w:t xml:space="preserve"> </w:t>
      </w:r>
      <w:r w:rsidR="00FE4BA1" w:rsidRPr="00262681">
        <w:t>The population was 61% female</w:t>
      </w:r>
      <w:r w:rsidR="00A166A5" w:rsidRPr="00262681">
        <w:t>.</w:t>
      </w:r>
      <w:r w:rsidR="00FE4BA1" w:rsidRPr="00262681">
        <w:t xml:space="preserve"> </w:t>
      </w:r>
      <w:r w:rsidR="00A166A5" w:rsidRPr="00262681">
        <w:t>I</w:t>
      </w:r>
      <w:r w:rsidR="00FE4BA1" w:rsidRPr="00262681">
        <w:t xml:space="preserve">nterquartile range of sample ages was 67 to 80 years. </w:t>
      </w:r>
      <w:r w:rsidR="008005AD" w:rsidRPr="00262681">
        <w:t>In APOE genotypes, h</w:t>
      </w:r>
      <w:r w:rsidR="00C86A1F" w:rsidRPr="00262681">
        <w:t>omozygous APOE/</w:t>
      </w:r>
      <w:r w:rsidR="004949DF" w:rsidRPr="00262681">
        <w:t xml:space="preserve">e3 took </w:t>
      </w:r>
      <w:r w:rsidR="00486F85" w:rsidRPr="00262681">
        <w:t>56.7%</w:t>
      </w:r>
      <w:r w:rsidR="004C0991" w:rsidRPr="00262681">
        <w:t xml:space="preserve"> (N = 323)</w:t>
      </w:r>
      <w:r w:rsidR="00486F85" w:rsidRPr="00262681">
        <w:t xml:space="preserve"> of the population, followed by</w:t>
      </w:r>
      <w:r w:rsidR="004949DF" w:rsidRPr="00262681">
        <w:t xml:space="preserve"> 35.1% </w:t>
      </w:r>
      <w:r w:rsidR="0043655F" w:rsidRPr="00262681">
        <w:t xml:space="preserve">(N = 200) </w:t>
      </w:r>
      <w:r w:rsidR="004949DF" w:rsidRPr="00262681">
        <w:t>of e3/e4, 6.8</w:t>
      </w:r>
      <w:r w:rsidR="00073CCB" w:rsidRPr="00262681">
        <w:t>4</w:t>
      </w:r>
      <w:r w:rsidR="004949DF" w:rsidRPr="00262681">
        <w:t>%</w:t>
      </w:r>
      <w:r w:rsidR="0043655F" w:rsidRPr="00262681">
        <w:t xml:space="preserve"> (N = 39)</w:t>
      </w:r>
      <w:r w:rsidR="004949DF" w:rsidRPr="00262681">
        <w:t xml:space="preserve"> of e2/e3, </w:t>
      </w:r>
      <w:r w:rsidR="00073CCB" w:rsidRPr="00262681">
        <w:t>1.05</w:t>
      </w:r>
      <w:r w:rsidR="004949DF" w:rsidRPr="00262681">
        <w:t xml:space="preserve">% </w:t>
      </w:r>
      <w:r w:rsidR="0043655F" w:rsidRPr="00262681">
        <w:t xml:space="preserve">(N = 6) </w:t>
      </w:r>
      <w:r w:rsidR="004949DF" w:rsidRPr="00262681">
        <w:t>of e2/e4, and 0.35</w:t>
      </w:r>
      <w:r w:rsidR="00073CCB" w:rsidRPr="00262681">
        <w:t>1</w:t>
      </w:r>
      <w:r w:rsidR="004949DF" w:rsidRPr="00262681">
        <w:t xml:space="preserve">% </w:t>
      </w:r>
      <w:r w:rsidR="0043655F" w:rsidRPr="00262681">
        <w:t xml:space="preserve">(N = 2) </w:t>
      </w:r>
      <w:r w:rsidR="004949DF" w:rsidRPr="00262681">
        <w:t>of e2/e2</w:t>
      </w:r>
      <w:r w:rsidR="00340D58" w:rsidRPr="00262681">
        <w:t xml:space="preserve"> (Figure 1)</w:t>
      </w:r>
      <w:r w:rsidR="00204E2F" w:rsidRPr="00262681">
        <w:t xml:space="preserve">. </w:t>
      </w:r>
    </w:p>
    <w:p w14:paraId="2AFEC4E7" w14:textId="4AF4AC64" w:rsidR="00560CD0" w:rsidRPr="00262681" w:rsidRDefault="0072181C" w:rsidP="00483293">
      <w:pPr>
        <w:pStyle w:val="normal0"/>
        <w:spacing w:before="120" w:after="120" w:line="360" w:lineRule="auto"/>
      </w:pPr>
      <w:r w:rsidRPr="00262681">
        <w:t>Additive effects of age, sex</w:t>
      </w:r>
      <w:r w:rsidR="00F31068" w:rsidRPr="00262681">
        <w:t xml:space="preserve"> (female)</w:t>
      </w:r>
      <w:r w:rsidRPr="00262681">
        <w:t xml:space="preserve">, and </w:t>
      </w:r>
      <w:r w:rsidRPr="003006B0">
        <w:rPr>
          <w:i/>
        </w:rPr>
        <w:t>APOE</w:t>
      </w:r>
      <w:r w:rsidRPr="00262681">
        <w:t xml:space="preserve"> </w:t>
      </w:r>
      <w:r w:rsidR="008C3C7F" w:rsidRPr="00262681">
        <w:t>allele-types</w:t>
      </w:r>
      <w:r w:rsidR="00901F94" w:rsidRPr="00262681">
        <w:t xml:space="preserve"> (</w:t>
      </w:r>
      <w:r w:rsidR="003006B0" w:rsidRPr="003006B0">
        <w:rPr>
          <w:i/>
        </w:rPr>
        <w:t>ε</w:t>
      </w:r>
      <w:r w:rsidR="00901F94" w:rsidRPr="003006B0">
        <w:rPr>
          <w:i/>
        </w:rPr>
        <w:t>2</w:t>
      </w:r>
      <w:r w:rsidR="003006B0" w:rsidRPr="00262681">
        <w:t xml:space="preserve">, </w:t>
      </w:r>
      <w:r w:rsidR="003006B0" w:rsidRPr="003006B0">
        <w:rPr>
          <w:i/>
        </w:rPr>
        <w:t>ε</w:t>
      </w:r>
      <w:r w:rsidR="003006B0">
        <w:rPr>
          <w:i/>
        </w:rPr>
        <w:t>3</w:t>
      </w:r>
      <w:r w:rsidR="003006B0" w:rsidRPr="00262681">
        <w:t xml:space="preserve">, </w:t>
      </w:r>
      <w:r w:rsidR="003006B0" w:rsidRPr="003006B0">
        <w:rPr>
          <w:i/>
        </w:rPr>
        <w:t>ε4</w:t>
      </w:r>
      <w:r w:rsidR="00901F94" w:rsidRPr="00262681">
        <w:t>)</w:t>
      </w:r>
      <w:r w:rsidRPr="00262681">
        <w:t xml:space="preserve"> were tested with </w:t>
      </w:r>
      <w:r w:rsidR="00A20B18">
        <w:rPr>
          <w:i/>
        </w:rPr>
        <w:t>Bayes-GLMM</w:t>
      </w:r>
      <w:r w:rsidR="00DE2AF5" w:rsidRPr="00262681">
        <w:rPr>
          <w:i/>
        </w:rPr>
        <w:t xml:space="preserve"> </w:t>
      </w:r>
      <w:r w:rsidR="00DE2AF5" w:rsidRPr="00262681">
        <w:t>(Figure 2</w:t>
      </w:r>
      <w:r w:rsidR="00ED1AA3">
        <w:t>B</w:t>
      </w:r>
      <w:r w:rsidR="00DE2AF5" w:rsidRPr="00262681">
        <w:t>)</w:t>
      </w:r>
      <w:r w:rsidRPr="00262681">
        <w:t xml:space="preserve">. </w:t>
      </w:r>
      <w:r w:rsidR="00F872C4" w:rsidRPr="00262681">
        <w:t xml:space="preserve">To account for </w:t>
      </w:r>
      <w:r w:rsidR="00696F9A" w:rsidRPr="00262681">
        <w:t>sample</w:t>
      </w:r>
      <w:r w:rsidR="00F872C4" w:rsidRPr="00262681">
        <w:t xml:space="preserve"> relatedness, k</w:t>
      </w:r>
      <w:r w:rsidR="00204E2F" w:rsidRPr="00262681">
        <w:t xml:space="preserve">inship structure was computed </w:t>
      </w:r>
      <w:r w:rsidR="00F872C4" w:rsidRPr="00262681">
        <w:t>from</w:t>
      </w:r>
      <w:r w:rsidR="00204E2F" w:rsidRPr="00262681">
        <w:t xml:space="preserve"> a</w:t>
      </w:r>
      <w:r w:rsidR="00BE7BAA" w:rsidRPr="00262681">
        <w:t>utosomal variants</w:t>
      </w:r>
      <w:r w:rsidR="00DA10C4" w:rsidRPr="00262681">
        <w:t>,</w:t>
      </w:r>
      <w:r w:rsidR="009953D1" w:rsidRPr="00262681">
        <w:t xml:space="preserve"> and included as </w:t>
      </w:r>
      <w:r w:rsidR="00566740" w:rsidRPr="00262681">
        <w:t xml:space="preserve">the variance-covariance </w:t>
      </w:r>
      <w:r w:rsidR="00B034D9" w:rsidRPr="00262681">
        <w:t>matrix</w:t>
      </w:r>
      <w:r w:rsidR="00566740" w:rsidRPr="00262681">
        <w:t xml:space="preserve"> of </w:t>
      </w:r>
      <w:r w:rsidR="009953D1" w:rsidRPr="00262681">
        <w:t xml:space="preserve">a </w:t>
      </w:r>
      <w:r w:rsidR="00776D3F" w:rsidRPr="00262681">
        <w:t>random effect</w:t>
      </w:r>
      <w:r w:rsidR="009953D1" w:rsidRPr="00262681">
        <w:t xml:space="preserve"> </w:t>
      </w:r>
      <w:r w:rsidR="004D05B9" w:rsidRPr="00262681">
        <w:t>that followed a multivariate normal distribution</w:t>
      </w:r>
      <w:r w:rsidR="00AE0F5B">
        <w:t xml:space="preserve"> (</w:t>
      </w:r>
      <w:proofErr w:type="spellStart"/>
      <w:r w:rsidR="00AE0F5B">
        <w:t>mvNormal</w:t>
      </w:r>
      <w:proofErr w:type="spellEnd"/>
      <w:r w:rsidR="00AE0F5B">
        <w:t>)</w:t>
      </w:r>
      <w:r w:rsidR="00204E2F" w:rsidRPr="00262681">
        <w:t>.</w:t>
      </w:r>
      <w:r w:rsidR="004D05B9" w:rsidRPr="004D05B9">
        <w:t xml:space="preserve"> </w:t>
      </w:r>
      <w:r w:rsidR="004D05B9">
        <w:t>The c</w:t>
      </w:r>
      <w:r w:rsidR="004D05B9" w:rsidRPr="00262681">
        <w:t xml:space="preserve">ovariance matrix of the </w:t>
      </w:r>
      <w:proofErr w:type="spellStart"/>
      <w:r w:rsidR="004D05B9" w:rsidRPr="00262681">
        <w:t>mvNormal</w:t>
      </w:r>
      <w:proofErr w:type="spellEnd"/>
      <w:r w:rsidR="004D05B9" w:rsidRPr="00262681">
        <w:t xml:space="preserve"> was constrained by the kinship matrix of the samples. </w:t>
      </w:r>
      <w:r w:rsidR="005958ED" w:rsidRPr="00262681">
        <w:t>All model parameters were estimated by MCMC sampling</w:t>
      </w:r>
      <w:r w:rsidR="003006B0">
        <w:t xml:space="preserve">. As expected, we observed that the </w:t>
      </w:r>
      <w:r w:rsidR="003006B0" w:rsidRPr="003006B0">
        <w:rPr>
          <w:i/>
        </w:rPr>
        <w:t>APOEε4</w:t>
      </w:r>
      <w:r w:rsidR="003006B0">
        <w:t xml:space="preserve"> allele significantly increased risk of Alzheimer’s (</w:t>
      </w:r>
      <w:r w:rsidR="003006B0" w:rsidRPr="003006B0">
        <w:rPr>
          <w:i/>
        </w:rPr>
        <w:t xml:space="preserve">p </w:t>
      </w:r>
      <w:r w:rsidR="003006B0">
        <w:t xml:space="preserve">= </w:t>
      </w:r>
      <w:r w:rsidR="00024D54">
        <w:t>0.00014)</w:t>
      </w:r>
      <w:r w:rsidR="003006B0">
        <w:t xml:space="preserve"> while the </w:t>
      </w:r>
      <w:r w:rsidR="003006B0" w:rsidRPr="003006B0">
        <w:rPr>
          <w:i/>
        </w:rPr>
        <w:t>APOEε2</w:t>
      </w:r>
      <w:r w:rsidR="003006B0">
        <w:t xml:space="preserve"> allele reduced risk (</w:t>
      </w:r>
      <w:r w:rsidR="003006B0" w:rsidRPr="003006B0">
        <w:rPr>
          <w:i/>
        </w:rPr>
        <w:t xml:space="preserve">p </w:t>
      </w:r>
      <w:r w:rsidR="003006B0">
        <w:t>=</w:t>
      </w:r>
      <w:r w:rsidR="00024D54">
        <w:t xml:space="preserve"> 0.0033</w:t>
      </w:r>
      <w:r w:rsidR="003006B0">
        <w:t xml:space="preserve">) relative to the baseline </w:t>
      </w:r>
      <w:r w:rsidR="003006B0" w:rsidRPr="003006B0">
        <w:rPr>
          <w:i/>
        </w:rPr>
        <w:t>APOEε</w:t>
      </w:r>
      <w:r w:rsidR="003006B0">
        <w:rPr>
          <w:i/>
        </w:rPr>
        <w:t>3</w:t>
      </w:r>
      <w:r w:rsidR="003006B0">
        <w:t xml:space="preserve"> allele.</w:t>
      </w:r>
      <w:r w:rsidR="00204E2F" w:rsidRPr="00262681">
        <w:t xml:space="preserve"> </w:t>
      </w:r>
      <w:r w:rsidR="009953D1" w:rsidRPr="00262681">
        <w:t>Sex was also a</w:t>
      </w:r>
      <w:r w:rsidR="00204E2F" w:rsidRPr="00262681">
        <w:t xml:space="preserve"> significant factor</w:t>
      </w:r>
      <w:r w:rsidR="009953D1" w:rsidRPr="00262681">
        <w:t>,</w:t>
      </w:r>
      <w:r w:rsidR="00204E2F" w:rsidRPr="00262681">
        <w:t xml:space="preserve"> </w:t>
      </w:r>
      <w:r w:rsidR="00FA7636" w:rsidRPr="00262681">
        <w:t>with females at higher risk</w:t>
      </w:r>
      <w:r w:rsidR="003006B0">
        <w:t xml:space="preserve"> (</w:t>
      </w:r>
      <w:r w:rsidR="003006B0" w:rsidRPr="003006B0">
        <w:rPr>
          <w:i/>
        </w:rPr>
        <w:t xml:space="preserve">p </w:t>
      </w:r>
      <w:r w:rsidR="00024D54">
        <w:t>= 0.032</w:t>
      </w:r>
      <w:r w:rsidR="003006B0">
        <w:t>)</w:t>
      </w:r>
      <w:r w:rsidR="001E33DE" w:rsidRPr="00262681">
        <w:t xml:space="preserve">. </w:t>
      </w:r>
      <w:r w:rsidR="00ED1AA3">
        <w:t>Increasing age corresponded to</w:t>
      </w:r>
      <w:r w:rsidR="00FA7636" w:rsidRPr="00262681">
        <w:t xml:space="preserve"> a small but significant </w:t>
      </w:r>
      <w:r w:rsidR="00ED1AA3">
        <w:t>risk</w:t>
      </w:r>
      <w:r w:rsidR="00E64AE2" w:rsidRPr="00262681">
        <w:t xml:space="preserve"> </w:t>
      </w:r>
      <w:r w:rsidR="00ED1AA3">
        <w:t>increase (</w:t>
      </w:r>
      <w:r w:rsidR="00ED1AA3" w:rsidRPr="003006B0">
        <w:rPr>
          <w:i/>
        </w:rPr>
        <w:t xml:space="preserve">p </w:t>
      </w:r>
      <w:r w:rsidR="00024D54">
        <w:t>= 0.00036</w:t>
      </w:r>
      <w:r w:rsidR="00ED1AA3">
        <w:t>)</w:t>
      </w:r>
      <w:r w:rsidR="009908B0">
        <w:t>,</w:t>
      </w:r>
      <w:r w:rsidR="00FA7636" w:rsidRPr="00262681">
        <w:t xml:space="preserve"> with the weakness of the association </w:t>
      </w:r>
      <w:r w:rsidR="00ED1AA3">
        <w:t>potentially</w:t>
      </w:r>
      <w:r w:rsidR="00FA7636" w:rsidRPr="00262681">
        <w:t xml:space="preserve"> due to the narrow age range and </w:t>
      </w:r>
      <w:r w:rsidR="00ED1AA3">
        <w:t>possible</w:t>
      </w:r>
      <w:r w:rsidR="00FA7636" w:rsidRPr="00262681">
        <w:t xml:space="preserve"> longevity of non-affected individuals</w:t>
      </w:r>
      <w:r w:rsidR="00204E2F" w:rsidRPr="00262681">
        <w:t xml:space="preserve">. </w:t>
      </w:r>
      <w:r w:rsidR="00FA7636" w:rsidRPr="00262681">
        <w:t xml:space="preserve">All covariate pairs were tested with fixed-effect interaction terms, but no </w:t>
      </w:r>
      <w:r w:rsidR="00204E2F" w:rsidRPr="00262681">
        <w:t>significant interactions were observed (Supplementary Figure 1).</w:t>
      </w:r>
    </w:p>
    <w:p w14:paraId="0AD4A52B" w14:textId="77777777" w:rsidR="00560CD0" w:rsidRPr="00262681" w:rsidRDefault="00464899" w:rsidP="00483293">
      <w:pPr>
        <w:pStyle w:val="normal0"/>
        <w:spacing w:before="120" w:after="120" w:line="360" w:lineRule="auto"/>
      </w:pPr>
      <w:r w:rsidRPr="00262681">
        <w:rPr>
          <w:b/>
        </w:rPr>
        <w:t>GWAS of</w:t>
      </w:r>
      <w:r w:rsidR="00204E2F" w:rsidRPr="00262681">
        <w:rPr>
          <w:b/>
        </w:rPr>
        <w:t xml:space="preserve"> ADSP WGS</w:t>
      </w:r>
      <w:r w:rsidRPr="00262681">
        <w:rPr>
          <w:b/>
        </w:rPr>
        <w:t xml:space="preserve"> cohort by </w:t>
      </w:r>
      <w:r w:rsidRPr="00262681">
        <w:rPr>
          <w:b/>
          <w:i/>
        </w:rPr>
        <w:t>Bayes-GLMM</w:t>
      </w:r>
    </w:p>
    <w:p w14:paraId="1AD10E88" w14:textId="3C880E38" w:rsidR="00560CD0" w:rsidRPr="00262681" w:rsidRDefault="000C64AB" w:rsidP="00483293">
      <w:pPr>
        <w:pStyle w:val="normal0"/>
        <w:spacing w:before="120" w:after="120" w:line="360" w:lineRule="auto"/>
      </w:pPr>
      <w:r>
        <w:t xml:space="preserve">The </w:t>
      </w:r>
      <w:r w:rsidR="00AE530A" w:rsidRPr="00262681">
        <w:t>ADSP consortium</w:t>
      </w:r>
      <w:r w:rsidR="00A931DE" w:rsidRPr="00262681">
        <w:t xml:space="preserve"> identified a</w:t>
      </w:r>
      <w:r w:rsidR="00032554" w:rsidRPr="00262681">
        <w:t xml:space="preserve"> total of 27.9 million SNP </w:t>
      </w:r>
      <w:r w:rsidR="00A97402" w:rsidRPr="00262681">
        <w:t>from</w:t>
      </w:r>
      <w:r w:rsidR="00032554" w:rsidRPr="00262681">
        <w:t xml:space="preserve"> </w:t>
      </w:r>
      <w:r w:rsidR="00A97402" w:rsidRPr="00262681">
        <w:t xml:space="preserve">the </w:t>
      </w:r>
      <w:r w:rsidR="006018FF" w:rsidRPr="00262681">
        <w:t xml:space="preserve">WGS </w:t>
      </w:r>
      <w:r w:rsidR="00A97402" w:rsidRPr="00262681">
        <w:t xml:space="preserve">cohort, </w:t>
      </w:r>
      <w:r w:rsidR="00AE530A" w:rsidRPr="00262681">
        <w:t>of which 10.3 million had minor allele frequenc</w:t>
      </w:r>
      <w:r w:rsidR="003C3547" w:rsidRPr="00262681">
        <w:t>y larger than 0.01</w:t>
      </w:r>
      <w:r w:rsidR="00D024C6" w:rsidRPr="00262681">
        <w:t xml:space="preserve"> (Supplementary Figure</w:t>
      </w:r>
      <w:r w:rsidR="00280C65" w:rsidRPr="00262681">
        <w:t xml:space="preserve"> 2</w:t>
      </w:r>
      <w:r w:rsidR="00D024C6" w:rsidRPr="00262681">
        <w:t>)</w:t>
      </w:r>
      <w:r w:rsidR="003C3547" w:rsidRPr="00262681">
        <w:t xml:space="preserve">. Associations </w:t>
      </w:r>
      <w:r w:rsidR="00023E24" w:rsidRPr="00262681">
        <w:t xml:space="preserve">of the 10.3 million SNP to </w:t>
      </w:r>
      <w:r w:rsidR="00FB72D2" w:rsidRPr="00262681">
        <w:t xml:space="preserve">LOAD </w:t>
      </w:r>
      <w:r>
        <w:t>diagnosis</w:t>
      </w:r>
      <w:r w:rsidR="00023E24" w:rsidRPr="00262681">
        <w:t xml:space="preserve"> </w:t>
      </w:r>
      <w:r w:rsidR="00FB72D2" w:rsidRPr="00262681">
        <w:t xml:space="preserve">were tested </w:t>
      </w:r>
      <w:r w:rsidR="002D39A2" w:rsidRPr="00262681">
        <w:t xml:space="preserve">by </w:t>
      </w:r>
      <w:r w:rsidR="002D39A2" w:rsidRPr="00262681">
        <w:rPr>
          <w:i/>
        </w:rPr>
        <w:t>Bayes-GLMM</w:t>
      </w:r>
      <w:r w:rsidR="002D39A2" w:rsidRPr="00262681">
        <w:t xml:space="preserve"> </w:t>
      </w:r>
      <w:r w:rsidR="00204E2F" w:rsidRPr="00262681">
        <w:t>in two steps</w:t>
      </w:r>
      <w:r w:rsidR="003E0BAF" w:rsidRPr="00262681">
        <w:t xml:space="preserve"> (Figure </w:t>
      </w:r>
      <w:r w:rsidR="00DE2AF5" w:rsidRPr="00262681">
        <w:t>3</w:t>
      </w:r>
      <w:r w:rsidR="003E0BAF" w:rsidRPr="00262681">
        <w:t>)</w:t>
      </w:r>
      <w:r w:rsidR="00204E2F" w:rsidRPr="00262681">
        <w:t xml:space="preserve">. </w:t>
      </w:r>
      <w:r>
        <w:t>To first screen for potential candidate variants</w:t>
      </w:r>
      <w:r w:rsidR="00502DBE" w:rsidRPr="00262681">
        <w:t xml:space="preserve">, a generalized linear model (ordered categorical model) was applied </w:t>
      </w:r>
      <w:r>
        <w:t>to</w:t>
      </w:r>
      <w:r w:rsidR="00502DBE" w:rsidRPr="00262681">
        <w:t xml:space="preserve"> each of the 10.3</w:t>
      </w:r>
      <w:r>
        <w:t xml:space="preserve"> million</w:t>
      </w:r>
      <w:r w:rsidR="00502DBE" w:rsidRPr="00262681">
        <w:t xml:space="preserve"> variants</w:t>
      </w:r>
      <w:r w:rsidRPr="000C64AB">
        <w:t xml:space="preserve"> </w:t>
      </w:r>
      <w:r w:rsidRPr="00262681">
        <w:t>without the random term</w:t>
      </w:r>
      <w:r w:rsidR="00502DBE" w:rsidRPr="00262681">
        <w:t xml:space="preserve">. </w:t>
      </w:r>
      <w:r>
        <w:t>The m</w:t>
      </w:r>
      <w:r w:rsidR="003744F9" w:rsidRPr="00262681">
        <w:t xml:space="preserve">odel </w:t>
      </w:r>
      <w:r w:rsidR="003744F9" w:rsidRPr="00262681">
        <w:lastRenderedPageBreak/>
        <w:t>parameters</w:t>
      </w:r>
      <w:r>
        <w:t xml:space="preserve"> in this pre-scan</w:t>
      </w:r>
      <w:r w:rsidR="003744F9" w:rsidRPr="00262681">
        <w:t xml:space="preserve"> were estimated by the maximal likelihood estimation </w:t>
      </w:r>
      <w:r w:rsidR="000717E0" w:rsidRPr="00262681">
        <w:t xml:space="preserve">(MLE) </w:t>
      </w:r>
      <w:r w:rsidR="003744F9" w:rsidRPr="00262681">
        <w:t xml:space="preserve">method for </w:t>
      </w:r>
      <w:r>
        <w:t xml:space="preserve">computational </w:t>
      </w:r>
      <w:r w:rsidR="003744F9" w:rsidRPr="00262681">
        <w:t xml:space="preserve">efficiency. </w:t>
      </w:r>
      <w:r w:rsidR="003D15D4" w:rsidRPr="00262681">
        <w:t xml:space="preserve">Variants with </w:t>
      </w:r>
      <w:r w:rsidRPr="000C64AB">
        <w:rPr>
          <w:i/>
        </w:rPr>
        <w:t>p</w:t>
      </w:r>
      <w:r>
        <w:t xml:space="preserve"> &lt;</w:t>
      </w:r>
      <w:r w:rsidR="003D15D4" w:rsidRPr="00262681">
        <w:t xml:space="preserve"> 0.0001 we</w:t>
      </w:r>
      <w:r w:rsidR="004C03A4" w:rsidRPr="00262681">
        <w:t xml:space="preserve">re </w:t>
      </w:r>
      <w:r>
        <w:t>identified</w:t>
      </w:r>
      <w:r w:rsidR="004C03A4" w:rsidRPr="00262681">
        <w:t xml:space="preserve"> as potential </w:t>
      </w:r>
      <w:r>
        <w:t>candidate</w:t>
      </w:r>
      <w:r w:rsidR="004C03A4" w:rsidRPr="00262681">
        <w:t xml:space="preserve"> variants</w:t>
      </w:r>
      <w:r w:rsidR="00D34C77" w:rsidRPr="00262681">
        <w:t xml:space="preserve"> (</w:t>
      </w:r>
      <w:r w:rsidR="00D34C77" w:rsidRPr="000C64AB">
        <w:rPr>
          <w:i/>
        </w:rPr>
        <w:t>N</w:t>
      </w:r>
      <w:r w:rsidR="00D34C77" w:rsidRPr="00262681">
        <w:t xml:space="preserve"> = 9726</w:t>
      </w:r>
      <w:r w:rsidR="00E90654" w:rsidRPr="00262681">
        <w:t xml:space="preserve">, Figure </w:t>
      </w:r>
      <w:r w:rsidR="00DE2AF5" w:rsidRPr="00262681">
        <w:t>4</w:t>
      </w:r>
      <w:r>
        <w:t>A</w:t>
      </w:r>
      <w:r w:rsidR="00D34C77" w:rsidRPr="00262681">
        <w:t>)</w:t>
      </w:r>
      <w:r>
        <w:t>. In the second step,</w:t>
      </w:r>
      <w:r w:rsidR="004C03A4" w:rsidRPr="00262681">
        <w:t xml:space="preserve"> the</w:t>
      </w:r>
      <w:r>
        <w:t>se</w:t>
      </w:r>
      <w:r w:rsidR="004C03A4" w:rsidRPr="00262681">
        <w:t xml:space="preserve"> </w:t>
      </w:r>
      <w:r>
        <w:t>pre-scan candidate</w:t>
      </w:r>
      <w:r w:rsidR="004C03A4" w:rsidRPr="00262681">
        <w:t xml:space="preserve"> variants were tested with the full GLMM, including </w:t>
      </w:r>
      <w:r w:rsidR="00FB72D2" w:rsidRPr="00262681">
        <w:t xml:space="preserve">the </w:t>
      </w:r>
      <w:r w:rsidR="00FD72DC" w:rsidRPr="00262681">
        <w:t xml:space="preserve">random term to </w:t>
      </w:r>
      <w:r w:rsidR="00FB72D2" w:rsidRPr="00262681">
        <w:t xml:space="preserve">correct </w:t>
      </w:r>
      <w:r w:rsidR="00FD72DC" w:rsidRPr="00262681">
        <w:t>sample</w:t>
      </w:r>
      <w:r w:rsidR="00FB72D2" w:rsidRPr="00262681">
        <w:t xml:space="preserve"> relatedness</w:t>
      </w:r>
      <w:r w:rsidR="00204E2F" w:rsidRPr="00262681">
        <w:t>.</w:t>
      </w:r>
      <w:r w:rsidR="00EB078F" w:rsidRPr="00262681">
        <w:t xml:space="preserve"> </w:t>
      </w:r>
      <w:r w:rsidR="00C21057" w:rsidRPr="00262681">
        <w:t>Model p</w:t>
      </w:r>
      <w:r w:rsidR="00204E2F" w:rsidRPr="00262681">
        <w:t>arameters were estimated by MCMC sampling</w:t>
      </w:r>
      <w:r w:rsidR="00EF2178" w:rsidRPr="00262681">
        <w:t xml:space="preserve"> to avoid the </w:t>
      </w:r>
      <w:r w:rsidR="00D85F2B">
        <w:t>instability</w:t>
      </w:r>
      <w:r w:rsidR="00AF339B" w:rsidRPr="00262681">
        <w:t xml:space="preserve"> in</w:t>
      </w:r>
      <w:r w:rsidR="009601CB" w:rsidRPr="00262681">
        <w:t xml:space="preserve"> estimating GLMM</w:t>
      </w:r>
      <w:r w:rsidR="000E0E56" w:rsidRPr="00262681">
        <w:t xml:space="preserve"> by MLE</w:t>
      </w:r>
      <w:r w:rsidR="009601CB" w:rsidRPr="00262681">
        <w:t xml:space="preserve">. </w:t>
      </w:r>
      <w:r w:rsidR="00EB078F" w:rsidRPr="00262681">
        <w:t>Final</w:t>
      </w:r>
      <w:r w:rsidR="00EB078F" w:rsidRPr="00262681">
        <w:rPr>
          <w:i/>
        </w:rPr>
        <w:t xml:space="preserve"> p</w:t>
      </w:r>
      <w:r w:rsidR="00204E2F" w:rsidRPr="00262681">
        <w:t xml:space="preserve">-values </w:t>
      </w:r>
      <w:r w:rsidR="00EB078F" w:rsidRPr="00262681">
        <w:t xml:space="preserve">for every </w:t>
      </w:r>
      <w:r w:rsidR="00204E2F" w:rsidRPr="00262681">
        <w:t xml:space="preserve">variant were obtained </w:t>
      </w:r>
      <w:r w:rsidR="00EB078F" w:rsidRPr="00262681">
        <w:t xml:space="preserve">from </w:t>
      </w:r>
      <w:r w:rsidR="007D266D" w:rsidRPr="00262681">
        <w:t xml:space="preserve">their </w:t>
      </w:r>
      <w:r w:rsidR="00204E2F" w:rsidRPr="00262681">
        <w:t>empirical posterior distribution</w:t>
      </w:r>
      <w:r w:rsidR="00EB078F" w:rsidRPr="00262681">
        <w:t>s</w:t>
      </w:r>
      <w:r w:rsidR="007D266D" w:rsidRPr="00262681">
        <w:t xml:space="preserve"> (Figure </w:t>
      </w:r>
      <w:r w:rsidR="00DE2AF5" w:rsidRPr="00262681">
        <w:t>4b</w:t>
      </w:r>
      <w:r w:rsidR="007D266D" w:rsidRPr="00262681">
        <w:t>)</w:t>
      </w:r>
      <w:r>
        <w:t xml:space="preserve"> (Methods)</w:t>
      </w:r>
      <w:r w:rsidR="00C03670">
        <w:t>.</w:t>
      </w:r>
    </w:p>
    <w:p w14:paraId="61273BD0" w14:textId="77777777" w:rsidR="007F2AC7" w:rsidRPr="00262681" w:rsidRDefault="007F2AC7" w:rsidP="007F2AC7">
      <w:pPr>
        <w:pStyle w:val="normal0"/>
        <w:spacing w:before="120" w:after="120" w:line="360" w:lineRule="auto"/>
      </w:pPr>
      <w:r w:rsidRPr="00262681">
        <w:rPr>
          <w:b/>
        </w:rPr>
        <w:t>Top LOAD-associated variants from ADSP WGS</w:t>
      </w:r>
    </w:p>
    <w:p w14:paraId="392E948C" w14:textId="10824F86" w:rsidR="00100520" w:rsidRDefault="00204E2F" w:rsidP="00483293">
      <w:pPr>
        <w:pStyle w:val="normal0"/>
        <w:spacing w:before="120" w:after="120" w:line="360" w:lineRule="auto"/>
      </w:pPr>
      <w:r w:rsidRPr="00262681">
        <w:t xml:space="preserve">We identified </w:t>
      </w:r>
      <w:r w:rsidR="003D470A">
        <w:t>four</w:t>
      </w:r>
      <w:r w:rsidR="005B1D0E" w:rsidRPr="00262681">
        <w:t xml:space="preserve"> va</w:t>
      </w:r>
      <w:r w:rsidR="003D470A">
        <w:t>riants in three</w:t>
      </w:r>
      <w:r w:rsidR="005B1D0E" w:rsidRPr="00262681">
        <w:t xml:space="preserve"> </w:t>
      </w:r>
      <w:r w:rsidR="003D470A">
        <w:t>independent</w:t>
      </w:r>
      <w:r w:rsidR="00546525" w:rsidRPr="00262681">
        <w:t xml:space="preserve"> </w:t>
      </w:r>
      <w:r w:rsidR="005B1D0E" w:rsidRPr="00262681">
        <w:t xml:space="preserve">loci </w:t>
      </w:r>
      <w:r w:rsidR="00100520" w:rsidRPr="00262681">
        <w:t>that were genome-wide significant (</w:t>
      </w:r>
      <w:r w:rsidR="005B1D0E" w:rsidRPr="00262681">
        <w:rPr>
          <w:i/>
        </w:rPr>
        <w:t>p</w:t>
      </w:r>
      <w:r w:rsidR="005B1D0E" w:rsidRPr="00262681">
        <w:t xml:space="preserve"> </w:t>
      </w:r>
      <w:r w:rsidR="00100520" w:rsidRPr="00262681">
        <w:t>&lt;</w:t>
      </w:r>
      <w:r w:rsidR="005B1D0E" w:rsidRPr="00262681">
        <w:t xml:space="preserve"> 5 x 10</w:t>
      </w:r>
      <w:r w:rsidR="005B1D0E" w:rsidRPr="00262681">
        <w:rPr>
          <w:vertAlign w:val="superscript"/>
        </w:rPr>
        <w:t>-8</w:t>
      </w:r>
      <w:r w:rsidR="00100520" w:rsidRPr="00262681">
        <w:t>)</w:t>
      </w:r>
      <w:r w:rsidRPr="00262681">
        <w:t xml:space="preserve">. </w:t>
      </w:r>
      <w:r w:rsidR="00E31B5C" w:rsidRPr="00262681">
        <w:t>T</w:t>
      </w:r>
      <w:r w:rsidR="001B1BDD" w:rsidRPr="00262681">
        <w:t>he</w:t>
      </w:r>
      <w:r w:rsidR="009C0A42" w:rsidRPr="00262681">
        <w:t>se</w:t>
      </w:r>
      <w:r w:rsidR="003D470A">
        <w:t xml:space="preserve"> four</w:t>
      </w:r>
      <w:r w:rsidR="001B1BDD" w:rsidRPr="00262681">
        <w:t xml:space="preserve"> </w:t>
      </w:r>
      <w:r w:rsidR="00CB6197" w:rsidRPr="00262681">
        <w:t xml:space="preserve">variants </w:t>
      </w:r>
      <w:r w:rsidR="00E31B5C" w:rsidRPr="00262681">
        <w:t xml:space="preserve">(rs10490263, rs74944275, rs149372995, rs140233081) </w:t>
      </w:r>
      <w:r w:rsidR="00451389" w:rsidRPr="00262681">
        <w:t xml:space="preserve">were all </w:t>
      </w:r>
      <w:r w:rsidR="009C0A42" w:rsidRPr="00262681">
        <w:t>intergenic</w:t>
      </w:r>
      <w:r w:rsidR="003D470A">
        <w:t>. The SNPs are located as follows: rs10490263 i</w:t>
      </w:r>
      <w:r w:rsidR="00600243" w:rsidRPr="00262681">
        <w:t>s</w:t>
      </w:r>
      <w:r w:rsidR="002C0923" w:rsidRPr="00262681">
        <w:t xml:space="preserve"> 233,714 </w:t>
      </w:r>
      <w:proofErr w:type="spellStart"/>
      <w:r w:rsidR="002C0923" w:rsidRPr="00262681">
        <w:t>bp</w:t>
      </w:r>
      <w:proofErr w:type="spellEnd"/>
      <w:r w:rsidR="002C0923" w:rsidRPr="00262681">
        <w:t xml:space="preserve"> upstream of SLC8A1 </w:t>
      </w:r>
      <w:r w:rsidR="00600243" w:rsidRPr="00262681">
        <w:t xml:space="preserve">and 337 </w:t>
      </w:r>
      <w:proofErr w:type="spellStart"/>
      <w:r w:rsidR="00600243" w:rsidRPr="00262681">
        <w:t>bp</w:t>
      </w:r>
      <w:proofErr w:type="spellEnd"/>
      <w:r w:rsidR="00600243" w:rsidRPr="00262681">
        <w:t xml:space="preserve"> </w:t>
      </w:r>
      <w:r w:rsidR="002C0923" w:rsidRPr="00262681">
        <w:t xml:space="preserve">upstream of </w:t>
      </w:r>
      <w:proofErr w:type="spellStart"/>
      <w:r w:rsidR="002C0923" w:rsidRPr="00262681">
        <w:t>li</w:t>
      </w:r>
      <w:r w:rsidR="003D470A">
        <w:t>ncRNA</w:t>
      </w:r>
      <w:proofErr w:type="spellEnd"/>
      <w:r w:rsidR="003D470A">
        <w:t xml:space="preserve"> AC007317.1;</w:t>
      </w:r>
      <w:r w:rsidR="00600243" w:rsidRPr="00262681">
        <w:t xml:space="preserve"> </w:t>
      </w:r>
      <w:r w:rsidR="007873D1" w:rsidRPr="00262681">
        <w:t xml:space="preserve">rs74944275 </w:t>
      </w:r>
      <w:r w:rsidR="003D470A">
        <w:t>is</w:t>
      </w:r>
      <w:r w:rsidR="002C0923" w:rsidRPr="00262681">
        <w:t xml:space="preserve"> 111,711 downstream of C5orf30</w:t>
      </w:r>
      <w:r w:rsidR="0073555B" w:rsidRPr="00262681">
        <w:t xml:space="preserve"> and 18,568 </w:t>
      </w:r>
      <w:proofErr w:type="spellStart"/>
      <w:r w:rsidR="0073555B" w:rsidRPr="00262681">
        <w:t>bp</w:t>
      </w:r>
      <w:proofErr w:type="spellEnd"/>
      <w:r w:rsidR="0073555B" w:rsidRPr="00262681">
        <w:t xml:space="preserve"> dow</w:t>
      </w:r>
      <w:r w:rsidR="003D470A">
        <w:t xml:space="preserve">nstream of </w:t>
      </w:r>
      <w:proofErr w:type="spellStart"/>
      <w:r w:rsidR="003D470A">
        <w:t>lincRNA</w:t>
      </w:r>
      <w:proofErr w:type="spellEnd"/>
      <w:r w:rsidR="003D470A">
        <w:t xml:space="preserve"> CTD-2154H6.1; and</w:t>
      </w:r>
      <w:r w:rsidR="0073555B" w:rsidRPr="00262681">
        <w:t xml:space="preserve"> rs140233081 and rs149372995</w:t>
      </w:r>
      <w:r w:rsidR="002C0923" w:rsidRPr="00262681">
        <w:t xml:space="preserve"> </w:t>
      </w:r>
      <w:r w:rsidR="003D470A">
        <w:t>are</w:t>
      </w:r>
      <w:r w:rsidR="0073555B" w:rsidRPr="00262681">
        <w:t xml:space="preserve"> 8</w:t>
      </w:r>
      <w:r w:rsidR="00AF45BC" w:rsidRPr="00262681">
        <w:t>,</w:t>
      </w:r>
      <w:r w:rsidR="0073555B" w:rsidRPr="00262681">
        <w:t>097 and 8</w:t>
      </w:r>
      <w:r w:rsidR="00AF45BC" w:rsidRPr="00262681">
        <w:t>,</w:t>
      </w:r>
      <w:r w:rsidR="0073555B" w:rsidRPr="00262681">
        <w:t xml:space="preserve">292 downstream of PRKAR1B, respectively. </w:t>
      </w:r>
      <w:r w:rsidR="00100520" w:rsidRPr="00262681">
        <w:t xml:space="preserve">To </w:t>
      </w:r>
      <w:r w:rsidR="003D470A">
        <w:t>assess the</w:t>
      </w:r>
      <w:r w:rsidR="002C0923" w:rsidRPr="00262681">
        <w:t xml:space="preserve"> </w:t>
      </w:r>
      <w:r w:rsidR="00100520" w:rsidRPr="00262681">
        <w:t>functional relevance of the</w:t>
      </w:r>
      <w:r w:rsidR="002C0923" w:rsidRPr="00262681">
        <w:t xml:space="preserve">se </w:t>
      </w:r>
      <w:r w:rsidR="003D470A">
        <w:t>four</w:t>
      </w:r>
      <w:r w:rsidR="00100520" w:rsidRPr="00262681">
        <w:t xml:space="preserve"> variants, we </w:t>
      </w:r>
      <w:r w:rsidR="003D470A">
        <w:t>queried</w:t>
      </w:r>
      <w:r w:rsidR="00100520" w:rsidRPr="00262681">
        <w:t xml:space="preserve"> the Roadmap </w:t>
      </w:r>
      <w:proofErr w:type="spellStart"/>
      <w:r w:rsidR="00100520" w:rsidRPr="00262681">
        <w:t>Epigenomics</w:t>
      </w:r>
      <w:proofErr w:type="spellEnd"/>
      <w:r w:rsidR="008367AC">
        <w:t xml:space="preserve"> (Bernstein et al., 2010)</w:t>
      </w:r>
      <w:r w:rsidR="00100520" w:rsidRPr="00262681">
        <w:t xml:space="preserve"> </w:t>
      </w:r>
      <w:r w:rsidR="005D66A1" w:rsidRPr="00262681">
        <w:t>and ENCODE</w:t>
      </w:r>
      <w:r w:rsidR="00CF4F49">
        <w:t xml:space="preserve"> (Dunham et al., 2012)</w:t>
      </w:r>
      <w:r w:rsidR="005D66A1" w:rsidRPr="00262681">
        <w:t xml:space="preserve"> </w:t>
      </w:r>
      <w:r w:rsidR="003D470A">
        <w:t>resources</w:t>
      </w:r>
      <w:r w:rsidR="005D66A1" w:rsidRPr="00262681">
        <w:t xml:space="preserve"> </w:t>
      </w:r>
      <w:r w:rsidR="00AA67F5">
        <w:t xml:space="preserve">using </w:t>
      </w:r>
      <w:proofErr w:type="spellStart"/>
      <w:r w:rsidR="00AA67F5">
        <w:t>HaploReg</w:t>
      </w:r>
      <w:proofErr w:type="spellEnd"/>
      <w:r w:rsidR="00AA67F5">
        <w:t xml:space="preserve"> (Ward and </w:t>
      </w:r>
      <w:proofErr w:type="spellStart"/>
      <w:r w:rsidR="00AA67F5">
        <w:t>Kellis</w:t>
      </w:r>
      <w:proofErr w:type="spellEnd"/>
      <w:r w:rsidR="00AA67F5">
        <w:t xml:space="preserve">, 2012) </w:t>
      </w:r>
      <w:r w:rsidR="005D66A1" w:rsidRPr="00262681">
        <w:t>for their chromatin state</w:t>
      </w:r>
      <w:r w:rsidR="00CB5C21" w:rsidRPr="00262681">
        <w:t>s</w:t>
      </w:r>
      <w:r w:rsidR="005D66A1" w:rsidRPr="00262681">
        <w:t xml:space="preserve"> </w:t>
      </w:r>
      <w:r w:rsidR="00F908BA" w:rsidRPr="00262681">
        <w:t>and protein binding annotations</w:t>
      </w:r>
      <w:r w:rsidR="00100520" w:rsidRPr="00262681">
        <w:t xml:space="preserve">. </w:t>
      </w:r>
      <w:r w:rsidR="00CB5C21" w:rsidRPr="00262681">
        <w:t xml:space="preserve">We found </w:t>
      </w:r>
      <w:r w:rsidR="00840909" w:rsidRPr="00262681">
        <w:t xml:space="preserve">rs10490263 </w:t>
      </w:r>
      <w:r w:rsidR="003D470A">
        <w:t>lies in</w:t>
      </w:r>
      <w:r w:rsidR="00CB5C21" w:rsidRPr="00262681">
        <w:t xml:space="preserve"> </w:t>
      </w:r>
      <w:r w:rsidR="007873D1" w:rsidRPr="00262681">
        <w:t>promoter</w:t>
      </w:r>
      <w:r w:rsidR="003D470A">
        <w:t>-associated</w:t>
      </w:r>
      <w:r w:rsidR="007873D1" w:rsidRPr="00262681">
        <w:t xml:space="preserve"> histone</w:t>
      </w:r>
      <w:r w:rsidR="00840909" w:rsidRPr="00262681">
        <w:t xml:space="preserve"> mark</w:t>
      </w:r>
      <w:r w:rsidR="007873D1" w:rsidRPr="00262681">
        <w:t>s</w:t>
      </w:r>
      <w:r w:rsidR="00CB5C21" w:rsidRPr="00262681">
        <w:t xml:space="preserve"> in </w:t>
      </w:r>
      <w:r w:rsidR="003D470A">
        <w:t>circulating</w:t>
      </w:r>
      <w:r w:rsidR="00840909" w:rsidRPr="00262681">
        <w:t xml:space="preserve"> </w:t>
      </w:r>
      <w:r w:rsidR="007873D1" w:rsidRPr="00262681">
        <w:t>T cells and</w:t>
      </w:r>
      <w:r w:rsidR="003D470A">
        <w:t xml:space="preserve"> the</w:t>
      </w:r>
      <w:r w:rsidR="007873D1" w:rsidRPr="00262681">
        <w:t xml:space="preserve"> hippocampus,</w:t>
      </w:r>
      <w:r w:rsidR="003D470A">
        <w:t xml:space="preserve"> and</w:t>
      </w:r>
      <w:r w:rsidR="007873D1" w:rsidRPr="00262681">
        <w:t xml:space="preserve"> rs74944275 </w:t>
      </w:r>
      <w:r w:rsidR="003D470A">
        <w:t>lies in</w:t>
      </w:r>
      <w:r w:rsidR="00CB5C21" w:rsidRPr="00262681">
        <w:t xml:space="preserve"> both </w:t>
      </w:r>
      <w:r w:rsidR="007873D1" w:rsidRPr="00262681">
        <w:t>promoter</w:t>
      </w:r>
      <w:r w:rsidR="003D470A">
        <w:t>-</w:t>
      </w:r>
      <w:r w:rsidR="007873D1" w:rsidRPr="00262681">
        <w:t xml:space="preserve"> and enhancer</w:t>
      </w:r>
      <w:r w:rsidR="003D470A">
        <w:t xml:space="preserve">-associated </w:t>
      </w:r>
      <w:r w:rsidR="007873D1" w:rsidRPr="00262681">
        <w:t xml:space="preserve">histone </w:t>
      </w:r>
      <w:r w:rsidR="00CB5C21" w:rsidRPr="00262681">
        <w:t>marks in multiple brain regions</w:t>
      </w:r>
      <w:r w:rsidR="007873D1" w:rsidRPr="00262681">
        <w:t>.</w:t>
      </w:r>
      <w:r w:rsidR="00C42237" w:rsidRPr="00262681">
        <w:t xml:space="preserve"> Further</w:t>
      </w:r>
      <w:r w:rsidR="003D470A">
        <w:t>more</w:t>
      </w:r>
      <w:r w:rsidR="00C42237" w:rsidRPr="00262681">
        <w:t xml:space="preserve">, </w:t>
      </w:r>
      <w:r w:rsidR="00BE433B">
        <w:t xml:space="preserve">rs149372995 resides in a candidate-binding site of CTCF, </w:t>
      </w:r>
      <w:r w:rsidR="00C42237" w:rsidRPr="00262681">
        <w:t xml:space="preserve">rs74944275 </w:t>
      </w:r>
      <w:r w:rsidR="003D470A">
        <w:t xml:space="preserve">resides in a </w:t>
      </w:r>
      <w:r w:rsidR="00775EF6">
        <w:t>candidate-binding</w:t>
      </w:r>
      <w:r w:rsidR="003D470A">
        <w:t xml:space="preserve"> site</w:t>
      </w:r>
      <w:r w:rsidR="00C42237" w:rsidRPr="00262681">
        <w:t xml:space="preserve"> of CCNT2, Evi-1, GATA, and HDAC2</w:t>
      </w:r>
      <w:r w:rsidR="00BE433B">
        <w:t>,</w:t>
      </w:r>
      <w:r w:rsidR="001C504E" w:rsidRPr="00262681">
        <w:t xml:space="preserve"> rs140233081 and rs149372995 </w:t>
      </w:r>
      <w:r w:rsidR="003D470A">
        <w:t xml:space="preserve">lie in candidate bindings sites </w:t>
      </w:r>
      <w:r w:rsidR="001C504E" w:rsidRPr="00262681">
        <w:t>of NERF1a, SMC3, and TCF12.</w:t>
      </w:r>
      <w:r w:rsidR="00351631" w:rsidRPr="00262681">
        <w:t xml:space="preserve"> We also explored the curated eQTL dataset</w:t>
      </w:r>
      <w:r w:rsidR="00FE48E4" w:rsidRPr="00262681">
        <w:t>s</w:t>
      </w:r>
      <w:r w:rsidR="00351631" w:rsidRPr="00262681">
        <w:t xml:space="preserve"> by </w:t>
      </w:r>
      <w:proofErr w:type="spellStart"/>
      <w:r w:rsidR="00100520" w:rsidRPr="00262681">
        <w:t>GTE</w:t>
      </w:r>
      <w:r w:rsidR="00B451BC" w:rsidRPr="00262681">
        <w:t>x</w:t>
      </w:r>
      <w:proofErr w:type="spellEnd"/>
      <w:r w:rsidR="00B451BC" w:rsidRPr="00262681">
        <w:t xml:space="preserve"> to explore </w:t>
      </w:r>
      <w:r w:rsidR="00351631" w:rsidRPr="00262681">
        <w:t>the</w:t>
      </w:r>
      <w:r w:rsidR="00B451BC" w:rsidRPr="00262681">
        <w:t xml:space="preserve"> </w:t>
      </w:r>
      <w:r w:rsidR="00453C85" w:rsidRPr="00262681">
        <w:t>effects of these SNPs on gene expression</w:t>
      </w:r>
      <w:r w:rsidR="00351631" w:rsidRPr="00262681">
        <w:t xml:space="preserve">, and found rs10490263 </w:t>
      </w:r>
      <w:r w:rsidR="003D470A">
        <w:t>had a significant, local</w:t>
      </w:r>
      <w:r w:rsidR="00351631" w:rsidRPr="00262681">
        <w:t xml:space="preserve"> </w:t>
      </w:r>
      <w:r w:rsidR="003D470A">
        <w:t>association</w:t>
      </w:r>
      <w:r w:rsidR="00351631" w:rsidRPr="00262681">
        <w:t xml:space="preserve"> with the expression </w:t>
      </w:r>
      <w:proofErr w:type="gramStart"/>
      <w:r w:rsidR="00351631" w:rsidRPr="00262681">
        <w:t>of</w:t>
      </w:r>
      <w:proofErr w:type="gramEnd"/>
      <w:r w:rsidR="00351631" w:rsidRPr="00262681">
        <w:t xml:space="preserve"> AC007317.1 in skin and testis</w:t>
      </w:r>
      <w:r w:rsidR="005544DA">
        <w:t xml:space="preserve"> (</w:t>
      </w:r>
      <w:proofErr w:type="spellStart"/>
      <w:r w:rsidR="005544DA">
        <w:t>Ardlie</w:t>
      </w:r>
      <w:proofErr w:type="spellEnd"/>
      <w:r w:rsidR="005544DA">
        <w:t xml:space="preserve"> et al., 2015)</w:t>
      </w:r>
      <w:r w:rsidR="00351631" w:rsidRPr="00262681">
        <w:t>.</w:t>
      </w:r>
    </w:p>
    <w:p w14:paraId="2F166FD7" w14:textId="5C2AD7F1" w:rsidR="00560CD0" w:rsidRPr="00262681" w:rsidRDefault="00100520" w:rsidP="00483293">
      <w:pPr>
        <w:pStyle w:val="normal0"/>
        <w:spacing w:before="120" w:after="120" w:line="360" w:lineRule="auto"/>
      </w:pPr>
      <w:r w:rsidRPr="00262681">
        <w:t xml:space="preserve">Furthermore, we identified 55 variants in 28 loci with </w:t>
      </w:r>
      <w:r w:rsidRPr="00262681">
        <w:rPr>
          <w:i/>
        </w:rPr>
        <w:t>p</w:t>
      </w:r>
      <w:r w:rsidR="00A15457">
        <w:t xml:space="preserve"> &lt;</w:t>
      </w:r>
      <w:r w:rsidRPr="00262681">
        <w:t xml:space="preserve"> 1 x 10</w:t>
      </w:r>
      <w:r w:rsidRPr="00262681">
        <w:rPr>
          <w:vertAlign w:val="superscript"/>
        </w:rPr>
        <w:t>-6</w:t>
      </w:r>
      <w:r w:rsidRPr="00262681">
        <w:t xml:space="preserve"> (Table 1, Figure 5). </w:t>
      </w:r>
      <w:r w:rsidR="00EB28F3" w:rsidRPr="00262681">
        <w:t xml:space="preserve">The overwhelming majority of </w:t>
      </w:r>
      <w:r w:rsidR="005B631C" w:rsidRPr="00262681">
        <w:t>the</w:t>
      </w:r>
      <w:r w:rsidR="00A15457">
        <w:t>se</w:t>
      </w:r>
      <w:r w:rsidR="005B631C" w:rsidRPr="00262681">
        <w:t xml:space="preserve"> top 55</w:t>
      </w:r>
      <w:r w:rsidR="00A15457">
        <w:t xml:space="preserve"> variants increased risk of LOAD,</w:t>
      </w:r>
      <w:r w:rsidR="00EB28F3" w:rsidRPr="00262681">
        <w:t xml:space="preserve"> </w:t>
      </w:r>
      <w:r w:rsidR="00A15457">
        <w:t>52</w:t>
      </w:r>
      <w:r w:rsidR="00204E2F" w:rsidRPr="00262681">
        <w:t xml:space="preserve"> of </w:t>
      </w:r>
      <w:r w:rsidR="00A15457">
        <w:t>which had</w:t>
      </w:r>
      <w:r w:rsidR="00EB28F3" w:rsidRPr="00262681">
        <w:t xml:space="preserve"> positive effects</w:t>
      </w:r>
      <w:r w:rsidR="00A15457">
        <w:t xml:space="preserve"> on AD diagnosis</w:t>
      </w:r>
      <w:r w:rsidR="00204E2F" w:rsidRPr="00262681">
        <w:t xml:space="preserve">. Further, variants with strong effects tended to </w:t>
      </w:r>
      <w:r w:rsidR="008F04D8" w:rsidRPr="00262681">
        <w:t>occur at lower allele frequency</w:t>
      </w:r>
      <w:r w:rsidR="00EB28F3" w:rsidRPr="00262681">
        <w:t xml:space="preserve">, suggesting that these variants </w:t>
      </w:r>
      <w:r w:rsidR="00A15457">
        <w:t>might</w:t>
      </w:r>
      <w:r w:rsidR="00EB28F3" w:rsidRPr="00262681">
        <w:t xml:space="preserve"> be</w:t>
      </w:r>
      <w:r w:rsidR="00A15457">
        <w:t xml:space="preserve"> under</w:t>
      </w:r>
      <w:r w:rsidR="00EB28F3" w:rsidRPr="00262681">
        <w:t xml:space="preserve"> negat</w:t>
      </w:r>
      <w:r w:rsidR="00A15457">
        <w:t>ive selection</w:t>
      </w:r>
      <w:r w:rsidR="00204E2F" w:rsidRPr="00262681">
        <w:t>.</w:t>
      </w:r>
      <w:r w:rsidR="00000198" w:rsidRPr="00262681">
        <w:t xml:space="preserve"> The top 55 variants led to 146 genetic consequences</w:t>
      </w:r>
      <w:r w:rsidR="007E4921">
        <w:t xml:space="preserve"> in the transcript level</w:t>
      </w:r>
      <w:r w:rsidR="00C8033F" w:rsidRPr="00262681">
        <w:t xml:space="preserve">, in </w:t>
      </w:r>
      <w:r w:rsidR="00754A63" w:rsidRPr="00262681">
        <w:t xml:space="preserve">which </w:t>
      </w:r>
      <w:r w:rsidR="00FE3FB1" w:rsidRPr="00262681">
        <w:t>7</w:t>
      </w:r>
      <w:r w:rsidR="00AF5D3D" w:rsidRPr="00262681">
        <w:t>3</w:t>
      </w:r>
      <w:r w:rsidR="00FE3FB1" w:rsidRPr="00262681">
        <w:t xml:space="preserve"> were intron</w:t>
      </w:r>
      <w:r w:rsidR="00757DB0">
        <w:t>-related, followed by 31</w:t>
      </w:r>
      <w:r w:rsidR="00FE3FB1" w:rsidRPr="00262681">
        <w:t xml:space="preserve"> intergenic,</w:t>
      </w:r>
      <w:r w:rsidR="00757DB0">
        <w:t xml:space="preserve"> 27 upstream gene variants</w:t>
      </w:r>
      <w:r w:rsidR="003F7338">
        <w:t xml:space="preserve"> (within </w:t>
      </w:r>
      <w:r w:rsidR="00F037E3">
        <w:t>5K upstream from the 5’ end</w:t>
      </w:r>
      <w:r w:rsidR="003F7338">
        <w:t>)</w:t>
      </w:r>
      <w:r w:rsidR="00757DB0">
        <w:t>, 11 downstream gene variants</w:t>
      </w:r>
      <w:r w:rsidR="00FE3FB1" w:rsidRPr="00262681">
        <w:t xml:space="preserve"> </w:t>
      </w:r>
      <w:r w:rsidR="00280305">
        <w:t xml:space="preserve">(within 5K downstream from the 3’ end) </w:t>
      </w:r>
      <w:r w:rsidR="00FE3FB1" w:rsidRPr="00262681">
        <w:t>and 4 regulatory region variants</w:t>
      </w:r>
      <w:r w:rsidR="00E94BD9" w:rsidRPr="00262681">
        <w:t xml:space="preserve"> (Supplementary </w:t>
      </w:r>
      <w:r w:rsidR="00FC2813" w:rsidRPr="00262681">
        <w:t>table</w:t>
      </w:r>
      <w:r w:rsidR="00E94BD9" w:rsidRPr="00262681">
        <w:t xml:space="preserve"> 1)</w:t>
      </w:r>
      <w:r w:rsidR="00000198" w:rsidRPr="00262681">
        <w:t>.</w:t>
      </w:r>
    </w:p>
    <w:p w14:paraId="5CE77E3E" w14:textId="004AED05" w:rsidR="004435FA" w:rsidRPr="00262681" w:rsidRDefault="009A058A" w:rsidP="00483293">
      <w:pPr>
        <w:pStyle w:val="normal0"/>
        <w:spacing w:before="120" w:after="120" w:line="360" w:lineRule="auto"/>
      </w:pPr>
      <w:r>
        <w:lastRenderedPageBreak/>
        <w:t>T</w:t>
      </w:r>
      <w:r w:rsidR="00BF5EA3">
        <w:t xml:space="preserve">he </w:t>
      </w:r>
      <w:r w:rsidR="00522EBF" w:rsidRPr="00262681">
        <w:t>73</w:t>
      </w:r>
      <w:r w:rsidR="00204E2F" w:rsidRPr="00262681">
        <w:t xml:space="preserve"> intron-</w:t>
      </w:r>
      <w:r w:rsidR="003017B4">
        <w:t>related consequences</w:t>
      </w:r>
      <w:r w:rsidR="00204E2F" w:rsidRPr="00262681">
        <w:t xml:space="preserve"> </w:t>
      </w:r>
      <w:r w:rsidR="00D23A1F">
        <w:t xml:space="preserve">in </w:t>
      </w:r>
      <w:r w:rsidR="00BC5C2E">
        <w:t xml:space="preserve">the </w:t>
      </w:r>
      <w:r w:rsidR="00F41B35">
        <w:t xml:space="preserve">transcript level </w:t>
      </w:r>
      <w:r w:rsidR="00204E2F" w:rsidRPr="00262681">
        <w:t xml:space="preserve">mapped to </w:t>
      </w:r>
      <w:r w:rsidR="00522EBF" w:rsidRPr="00262681">
        <w:t>19 variants and 18</w:t>
      </w:r>
      <w:r w:rsidR="00204E2F" w:rsidRPr="00262681">
        <w:t xml:space="preserve"> </w:t>
      </w:r>
      <w:r w:rsidR="006D215E">
        <w:t xml:space="preserve">unique </w:t>
      </w:r>
      <w:r w:rsidR="00204E2F" w:rsidRPr="00262681">
        <w:t>genes. 1</w:t>
      </w:r>
      <w:r w:rsidR="00BD3E65" w:rsidRPr="00262681">
        <w:t>2</w:t>
      </w:r>
      <w:r w:rsidR="00204E2F" w:rsidRPr="00262681">
        <w:t xml:space="preserve"> out of the </w:t>
      </w:r>
      <w:r w:rsidR="00BD3E65" w:rsidRPr="00262681">
        <w:t>18</w:t>
      </w:r>
      <w:r w:rsidR="00204E2F" w:rsidRPr="00262681">
        <w:t xml:space="preserve"> genes appeared in the NHGRI GWAS category (Welter et al., 2014). Top traits of the 1</w:t>
      </w:r>
      <w:r w:rsidR="00336E95" w:rsidRPr="00262681">
        <w:t xml:space="preserve">2 genes were </w:t>
      </w:r>
      <w:r w:rsidR="002F7FBB">
        <w:t>o</w:t>
      </w:r>
      <w:r w:rsidR="00336E95" w:rsidRPr="00262681">
        <w:t>besity-related traits</w:t>
      </w:r>
      <w:r w:rsidR="00204E2F" w:rsidRPr="00262681">
        <w:t xml:space="preserve"> (</w:t>
      </w:r>
      <w:r w:rsidR="00336E95" w:rsidRPr="00262681">
        <w:t>PTPRD, SORCS2 and SLC24A4</w:t>
      </w:r>
      <w:r w:rsidR="00204E2F" w:rsidRPr="00262681">
        <w:t xml:space="preserve">), </w:t>
      </w:r>
      <w:r w:rsidR="00CB05E7" w:rsidRPr="00262681">
        <w:t xml:space="preserve">Alzheimer’s disease (SLC24A4, GABRG3), </w:t>
      </w:r>
      <w:r w:rsidR="009A75D8" w:rsidRPr="00262681">
        <w:t>a</w:t>
      </w:r>
      <w:r w:rsidR="00CB05E7" w:rsidRPr="00262681">
        <w:t>cute lymphoblastic leukemia</w:t>
      </w:r>
      <w:r w:rsidR="00204E2F" w:rsidRPr="00262681">
        <w:t xml:space="preserve"> (</w:t>
      </w:r>
      <w:r w:rsidR="00CB05E7" w:rsidRPr="00262681">
        <w:t>ERC2 and ST6GALNAC3</w:t>
      </w:r>
      <w:r w:rsidR="00204E2F" w:rsidRPr="00262681">
        <w:t xml:space="preserve">), </w:t>
      </w:r>
      <w:proofErr w:type="spellStart"/>
      <w:r w:rsidR="009A75D8" w:rsidRPr="00262681">
        <w:t>a</w:t>
      </w:r>
      <w:r w:rsidR="00204E2F" w:rsidRPr="00262681">
        <w:t>diponectin</w:t>
      </w:r>
      <w:proofErr w:type="spellEnd"/>
      <w:r w:rsidR="00204E2F" w:rsidRPr="00262681">
        <w:t xml:space="preserve"> levels (CMIP and HIVEP2 in 3 studies), </w:t>
      </w:r>
      <w:r w:rsidR="009F537C" w:rsidRPr="00262681">
        <w:t>bipolar disorder and schizophrenia (ERC2)</w:t>
      </w:r>
      <w:r w:rsidR="009A75D8" w:rsidRPr="00262681">
        <w:t>,</w:t>
      </w:r>
      <w:r w:rsidR="009F537C" w:rsidRPr="00262681">
        <w:t xml:space="preserve"> </w:t>
      </w:r>
      <w:r w:rsidR="00204E2F" w:rsidRPr="00262681">
        <w:t>and type-2 diabetes (</w:t>
      </w:r>
      <w:r w:rsidR="00CB05E7" w:rsidRPr="00262681">
        <w:t>PTPRD</w:t>
      </w:r>
      <w:r w:rsidR="00204E2F" w:rsidRPr="00262681">
        <w:t>).</w:t>
      </w:r>
      <w:r w:rsidR="002F7FBB">
        <w:t xml:space="preserve"> </w:t>
      </w:r>
      <w:r w:rsidR="002F7FBB" w:rsidRPr="002F7FBB">
        <w:rPr>
          <w:highlight w:val="yellow"/>
        </w:rPr>
        <w:t>NEED A SUMMARY SENTENCE HERE</w:t>
      </w:r>
      <w:r w:rsidR="002F7FBB">
        <w:rPr>
          <w:highlight w:val="yellow"/>
        </w:rPr>
        <w:t xml:space="preserve"> STATING THE IMPORTANCE OF THESE FINDINGS</w:t>
      </w:r>
      <w:r w:rsidR="002F7FBB" w:rsidRPr="002F7FBB">
        <w:rPr>
          <w:highlight w:val="yellow"/>
        </w:rPr>
        <w:t>.</w:t>
      </w:r>
    </w:p>
    <w:p w14:paraId="03FFB117" w14:textId="77777777" w:rsidR="00560CD0" w:rsidRPr="00262681" w:rsidRDefault="00204E2F" w:rsidP="00483293">
      <w:pPr>
        <w:pStyle w:val="normal0"/>
        <w:spacing w:after="120" w:line="360" w:lineRule="auto"/>
      </w:pPr>
      <w:r w:rsidRPr="00262681">
        <w:rPr>
          <w:b/>
        </w:rPr>
        <w:t xml:space="preserve">Integrating </w:t>
      </w:r>
      <w:r w:rsidR="008545BE" w:rsidRPr="00262681">
        <w:rPr>
          <w:b/>
        </w:rPr>
        <w:t>prior knowledge</w:t>
      </w:r>
    </w:p>
    <w:p w14:paraId="03397B3A" w14:textId="03F6C752" w:rsidR="004E68EA" w:rsidRPr="00262681" w:rsidRDefault="00454439" w:rsidP="00483293">
      <w:pPr>
        <w:pStyle w:val="normal0"/>
        <w:spacing w:after="120" w:line="360" w:lineRule="auto"/>
      </w:pPr>
      <w:r w:rsidRPr="00262681">
        <w:t>Prior</w:t>
      </w:r>
      <w:r w:rsidR="001F0BE7" w:rsidRPr="00262681">
        <w:t xml:space="preserve"> knowledge</w:t>
      </w:r>
      <w:r w:rsidRPr="00262681">
        <w:t xml:space="preserve"> integration is </w:t>
      </w:r>
      <w:r w:rsidR="002F7FBB">
        <w:t>a</w:t>
      </w:r>
      <w:r w:rsidRPr="00262681">
        <w:t xml:space="preserve"> prominent feature of B</w:t>
      </w:r>
      <w:r w:rsidR="00AE2B6A" w:rsidRPr="00262681">
        <w:t xml:space="preserve">ayesian modeling. </w:t>
      </w:r>
      <w:r w:rsidR="00266DDC" w:rsidRPr="00262681">
        <w:t>In GWAS, prior information of a variant</w:t>
      </w:r>
      <w:r w:rsidR="00F018B2" w:rsidRPr="00262681">
        <w:t xml:space="preserve"> can be </w:t>
      </w:r>
      <w:r w:rsidR="002F7FBB">
        <w:t>implemented with</w:t>
      </w:r>
      <w:r w:rsidR="009348A8" w:rsidRPr="00262681">
        <w:t xml:space="preserve"> multiple </w:t>
      </w:r>
      <w:r w:rsidR="002F7FBB">
        <w:t>strategies,</w:t>
      </w:r>
      <w:r w:rsidR="00D76735" w:rsidRPr="00262681">
        <w:t xml:space="preserve"> </w:t>
      </w:r>
      <w:r w:rsidR="002F7FBB">
        <w:t xml:space="preserve">each </w:t>
      </w:r>
      <w:r w:rsidR="00112B97" w:rsidRPr="00262681">
        <w:t>allowing</w:t>
      </w:r>
      <w:r w:rsidR="00F7110F" w:rsidRPr="00262681">
        <w:t xml:space="preserve"> </w:t>
      </w:r>
      <w:r w:rsidR="00AC00D8" w:rsidRPr="00262681">
        <w:t xml:space="preserve">posterior </w:t>
      </w:r>
      <w:r w:rsidR="00112B97" w:rsidRPr="00262681">
        <w:t xml:space="preserve">estimations to carry </w:t>
      </w:r>
      <w:r w:rsidR="00F7110F" w:rsidRPr="00262681">
        <w:t xml:space="preserve">different </w:t>
      </w:r>
      <w:r w:rsidR="00112B97" w:rsidRPr="00262681">
        <w:t>weights of the priors</w:t>
      </w:r>
      <w:r w:rsidR="00266DDC" w:rsidRPr="00262681">
        <w:t xml:space="preserve">. </w:t>
      </w:r>
      <w:r w:rsidR="002F7FBB">
        <w:t>In</w:t>
      </w:r>
      <w:r w:rsidR="00BC04FA" w:rsidRPr="00262681">
        <w:t xml:space="preserve"> </w:t>
      </w:r>
      <w:r w:rsidR="005D44EF" w:rsidRPr="00262681">
        <w:t>Bayes-GLMM</w:t>
      </w:r>
      <w:r w:rsidR="00BC04FA" w:rsidRPr="00262681">
        <w:t xml:space="preserve">, </w:t>
      </w:r>
      <w:r w:rsidR="002F7FBB">
        <w:t xml:space="preserve">we implemented </w:t>
      </w:r>
      <w:r w:rsidR="00BC04FA" w:rsidRPr="00262681">
        <w:t xml:space="preserve">a method </w:t>
      </w:r>
      <w:r w:rsidR="00876593" w:rsidRPr="00262681">
        <w:t xml:space="preserve">to configure priors that </w:t>
      </w:r>
      <w:r w:rsidR="00B878B8" w:rsidRPr="00262681">
        <w:t>targeting</w:t>
      </w:r>
      <w:r w:rsidR="00876593" w:rsidRPr="00262681">
        <w:t xml:space="preserve"> the </w:t>
      </w:r>
      <w:r w:rsidR="00B878B8" w:rsidRPr="00262681">
        <w:t xml:space="preserve">unique </w:t>
      </w:r>
      <w:r w:rsidR="00876593" w:rsidRPr="00262681">
        <w:t>challenges of GWAS</w:t>
      </w:r>
      <w:r w:rsidR="001B2FFA">
        <w:t>, such as the different meanings</w:t>
      </w:r>
      <w:r w:rsidR="00081459">
        <w:t xml:space="preserve"> of effect sizes from studies with different statistical models</w:t>
      </w:r>
      <w:r w:rsidR="00452101">
        <w:t>,</w:t>
      </w:r>
      <w:r w:rsidR="00081459">
        <w:t xml:space="preserve"> and the </w:t>
      </w:r>
      <w:r w:rsidR="001717B5">
        <w:t xml:space="preserve">particularly </w:t>
      </w:r>
      <w:r w:rsidR="00D62FC3">
        <w:t>small p-</w:t>
      </w:r>
      <w:r w:rsidR="003070DC">
        <w:t>values from published large-</w:t>
      </w:r>
      <w:r w:rsidR="001717B5">
        <w:t>scale</w:t>
      </w:r>
      <w:r w:rsidR="003070DC">
        <w:t xml:space="preserve"> studies</w:t>
      </w:r>
      <w:r w:rsidR="00876593" w:rsidRPr="00262681">
        <w:t xml:space="preserve">. </w:t>
      </w:r>
      <w:r w:rsidR="00B86A92" w:rsidRPr="00262681">
        <w:t>Our method took the</w:t>
      </w:r>
      <w:r w:rsidR="00966E64" w:rsidRPr="00262681">
        <w:t xml:space="preserve"> reported standardized effect</w:t>
      </w:r>
      <w:r w:rsidR="00921528" w:rsidRPr="00262681">
        <w:t xml:space="preserve"> sizes as the prior information</w:t>
      </w:r>
      <w:r w:rsidR="002A22A1" w:rsidRPr="00262681">
        <w:t xml:space="preserve"> and integrated it into the </w:t>
      </w:r>
      <w:r w:rsidR="00D76B80" w:rsidRPr="00262681">
        <w:t xml:space="preserve">hierarchical </w:t>
      </w:r>
      <w:r w:rsidR="002A22A1" w:rsidRPr="00262681">
        <w:t>model of the variant effect</w:t>
      </w:r>
      <w:r w:rsidR="002F7FBB">
        <w:t xml:space="preserve"> (Methods)</w:t>
      </w:r>
      <w:r w:rsidR="00921528" w:rsidRPr="00262681">
        <w:t>.</w:t>
      </w:r>
      <w:r w:rsidR="00471631" w:rsidRPr="00262681">
        <w:t xml:space="preserve"> </w:t>
      </w:r>
      <w:r w:rsidR="009A283C" w:rsidRPr="00262681">
        <w:t>To demonstrate the performance of this method, w</w:t>
      </w:r>
      <w:r w:rsidR="00471631" w:rsidRPr="00262681">
        <w:t>e</w:t>
      </w:r>
      <w:r w:rsidR="00885483" w:rsidRPr="00262681">
        <w:t xml:space="preserve"> simulated a </w:t>
      </w:r>
      <w:r w:rsidR="002F7FBB">
        <w:t xml:space="preserve">binary </w:t>
      </w:r>
      <w:r w:rsidR="00885483" w:rsidRPr="00262681">
        <w:t xml:space="preserve">phenotypic trait </w:t>
      </w:r>
      <w:r w:rsidR="002F7FBB">
        <w:t xml:space="preserve">(coded as 0 or </w:t>
      </w:r>
      <w:r w:rsidR="00740BDF" w:rsidRPr="00262681">
        <w:t xml:space="preserve">1) </w:t>
      </w:r>
      <w:r w:rsidR="00885483" w:rsidRPr="00262681">
        <w:t xml:space="preserve">and </w:t>
      </w:r>
      <w:r w:rsidR="00740BDF" w:rsidRPr="00262681">
        <w:t xml:space="preserve">genotype of </w:t>
      </w:r>
      <w:r w:rsidR="00885483" w:rsidRPr="00262681">
        <w:t>a variant</w:t>
      </w:r>
      <w:r w:rsidR="00740BDF" w:rsidRPr="00262681">
        <w:t xml:space="preserve"> (</w:t>
      </w:r>
      <w:r w:rsidR="002F7FBB">
        <w:t xml:space="preserve">coded as </w:t>
      </w:r>
      <w:r w:rsidR="00740BDF" w:rsidRPr="00262681">
        <w:t xml:space="preserve">0, 1, </w:t>
      </w:r>
      <w:r w:rsidR="002F7FBB">
        <w:t xml:space="preserve">or </w:t>
      </w:r>
      <w:r w:rsidR="00740BDF" w:rsidRPr="00262681">
        <w:t>2)</w:t>
      </w:r>
      <w:r w:rsidR="00885483" w:rsidRPr="00262681">
        <w:t>, and</w:t>
      </w:r>
      <w:r w:rsidR="00471631" w:rsidRPr="00262681">
        <w:t xml:space="preserve"> used a logistic regression model</w:t>
      </w:r>
      <w:r w:rsidR="000B6FD4" w:rsidRPr="00262681">
        <w:t xml:space="preserve"> (LR)</w:t>
      </w:r>
      <w:r w:rsidR="00471631" w:rsidRPr="00262681">
        <w:t xml:space="preserve"> </w:t>
      </w:r>
      <w:r w:rsidR="00885483" w:rsidRPr="00262681">
        <w:t>to test their association</w:t>
      </w:r>
      <w:r w:rsidR="00471631" w:rsidRPr="00262681">
        <w:t>.</w:t>
      </w:r>
      <w:r w:rsidR="002F7FBB">
        <w:t xml:space="preserve"> We assessed the effect of prior information on the estimated variant effect by testing a range of prior standardized effect sizes</w:t>
      </w:r>
      <w:r w:rsidR="0069197B" w:rsidRPr="00262681">
        <w:t>.</w:t>
      </w:r>
      <w:r w:rsidR="002F6083" w:rsidRPr="00262681">
        <w:t xml:space="preserve"> </w:t>
      </w:r>
      <w:r w:rsidR="002F7FBB">
        <w:t>This</w:t>
      </w:r>
      <w:r w:rsidR="003F1BAE" w:rsidRPr="00262681">
        <w:t xml:space="preserve"> method of configuring priors </w:t>
      </w:r>
      <w:r w:rsidR="00CA633B" w:rsidRPr="00262681">
        <w:t xml:space="preserve">effectively </w:t>
      </w:r>
      <w:r w:rsidR="003F1BAE" w:rsidRPr="00262681">
        <w:t>modulating the information from the data</w:t>
      </w:r>
      <w:r w:rsidR="002F7FBB">
        <w:t xml:space="preserve"> (Figure 6), regardless of the differences between the prior cohort and the population at hand (</w:t>
      </w:r>
      <w:r w:rsidR="002F7FBB" w:rsidRPr="002F7FBB">
        <w:rPr>
          <w:i/>
        </w:rPr>
        <w:t>e.g</w:t>
      </w:r>
      <w:r w:rsidR="002F7FBB">
        <w:t>. differences in sample size)</w:t>
      </w:r>
      <w:r w:rsidR="003F1BAE" w:rsidRPr="00262681">
        <w:t>.</w:t>
      </w:r>
    </w:p>
    <w:p w14:paraId="4F391891" w14:textId="77777777" w:rsidR="002D5C3B" w:rsidRPr="00262681" w:rsidRDefault="002D5C3B" w:rsidP="00483293">
      <w:pPr>
        <w:pStyle w:val="normal0"/>
        <w:spacing w:after="120" w:line="360" w:lineRule="auto"/>
        <w:rPr>
          <w:color w:val="7F7F7F" w:themeColor="text1" w:themeTint="80"/>
        </w:rPr>
      </w:pPr>
    </w:p>
    <w:p w14:paraId="5C704ADE" w14:textId="77777777" w:rsidR="00560CD0" w:rsidRPr="00262681" w:rsidRDefault="00560CD0" w:rsidP="00483293">
      <w:pPr>
        <w:pStyle w:val="normal0"/>
        <w:spacing w:after="120" w:line="360" w:lineRule="auto"/>
      </w:pPr>
    </w:p>
    <w:p w14:paraId="5AF50F79" w14:textId="77777777" w:rsidR="001D0F01" w:rsidRPr="00262681" w:rsidRDefault="001D0F01">
      <w:pPr>
        <w:rPr>
          <w:b/>
        </w:rPr>
      </w:pPr>
      <w:r w:rsidRPr="00262681">
        <w:rPr>
          <w:b/>
        </w:rPr>
        <w:br w:type="page"/>
      </w:r>
    </w:p>
    <w:p w14:paraId="065F7338" w14:textId="77777777" w:rsidR="00560CD0" w:rsidRPr="00262681" w:rsidRDefault="00204E2F" w:rsidP="00483293">
      <w:pPr>
        <w:pStyle w:val="normal0"/>
        <w:spacing w:after="120" w:line="360" w:lineRule="auto"/>
      </w:pPr>
      <w:r w:rsidRPr="00262681">
        <w:rPr>
          <w:b/>
        </w:rPr>
        <w:lastRenderedPageBreak/>
        <w:t>Discussion</w:t>
      </w:r>
    </w:p>
    <w:p w14:paraId="16D3F227" w14:textId="77777777" w:rsidR="00560CD0" w:rsidRPr="00262681" w:rsidRDefault="00204E2F" w:rsidP="00483293">
      <w:pPr>
        <w:pStyle w:val="normal0"/>
        <w:spacing w:after="120" w:line="360" w:lineRule="auto"/>
      </w:pPr>
      <w:r w:rsidRPr="00262681">
        <w:t xml:space="preserve">We proposed a new GWAS method, </w:t>
      </w:r>
      <w:r w:rsidR="006D5B3A" w:rsidRPr="00262681">
        <w:rPr>
          <w:i/>
        </w:rPr>
        <w:t>Bayes</w:t>
      </w:r>
      <w:r w:rsidRPr="00262681">
        <w:rPr>
          <w:i/>
        </w:rPr>
        <w:t>-</w:t>
      </w:r>
      <w:r w:rsidR="006D5B3A" w:rsidRPr="00262681">
        <w:rPr>
          <w:i/>
        </w:rPr>
        <w:t>GLMM</w:t>
      </w:r>
      <w:r w:rsidRPr="00262681">
        <w:t xml:space="preserve">, and applied it on </w:t>
      </w:r>
      <w:r w:rsidR="00F83F50" w:rsidRPr="00262681">
        <w:t xml:space="preserve">ADSP’s </w:t>
      </w:r>
      <w:r w:rsidR="006D5B3A" w:rsidRPr="00262681">
        <w:t xml:space="preserve">whole-genome sequencing </w:t>
      </w:r>
      <w:r w:rsidR="00F83F50" w:rsidRPr="00262681">
        <w:t>cohort</w:t>
      </w:r>
      <w:r w:rsidRPr="00262681">
        <w:t xml:space="preserve">. </w:t>
      </w:r>
      <w:r w:rsidR="00D87BC8">
        <w:t>This</w:t>
      </w:r>
      <w:r w:rsidRPr="00262681">
        <w:t xml:space="preserve"> method </w:t>
      </w:r>
      <w:r w:rsidR="006D5B3A" w:rsidRPr="00262681">
        <w:t xml:space="preserve">efficiently </w:t>
      </w:r>
      <w:r w:rsidRPr="00262681">
        <w:t xml:space="preserve">addresses three </w:t>
      </w:r>
      <w:r w:rsidR="00D87BC8">
        <w:t xml:space="preserve">major </w:t>
      </w:r>
      <w:r w:rsidRPr="00262681">
        <w:t xml:space="preserve">challenges in GWAS: categorical phenotypes, </w:t>
      </w:r>
      <w:r w:rsidR="00F83F50" w:rsidRPr="00262681">
        <w:t>population structure and sample relatedness</w:t>
      </w:r>
      <w:r w:rsidRPr="00262681">
        <w:t xml:space="preserve">, and prior knowledge integration. </w:t>
      </w:r>
      <w:r w:rsidR="00D87BC8">
        <w:t>Furthermore, our</w:t>
      </w:r>
      <w:r w:rsidR="00D87BC8" w:rsidRPr="00262681">
        <w:t xml:space="preserve"> </w:t>
      </w:r>
      <w:r w:rsidR="00D87BC8">
        <w:t xml:space="preserve">generalized </w:t>
      </w:r>
      <w:r w:rsidR="00D87BC8" w:rsidRPr="00262681">
        <w:t xml:space="preserve">approach </w:t>
      </w:r>
      <w:r w:rsidR="00D87BC8">
        <w:t>has the flexibility to operate on</w:t>
      </w:r>
      <w:r w:rsidR="00D87BC8" w:rsidRPr="00262681">
        <w:t xml:space="preserve"> binary and quantitative</w:t>
      </w:r>
      <w:r w:rsidR="00D87BC8">
        <w:t xml:space="preserve"> traits</w:t>
      </w:r>
      <w:r w:rsidR="00D87BC8" w:rsidRPr="00262681">
        <w:t xml:space="preserve"> in addition to ordered categorical phenotypes. </w:t>
      </w:r>
      <w:r w:rsidR="004D05B9">
        <w:t>These features enabled identification of</w:t>
      </w:r>
      <w:r w:rsidRPr="00262681">
        <w:t xml:space="preserve"> </w:t>
      </w:r>
      <w:r w:rsidR="00D87BC8">
        <w:t>three</w:t>
      </w:r>
      <w:r w:rsidR="00F83F50" w:rsidRPr="00262681">
        <w:t xml:space="preserve"> </w:t>
      </w:r>
      <w:r w:rsidRPr="00262681">
        <w:t xml:space="preserve">new loci that </w:t>
      </w:r>
      <w:r w:rsidR="00D87BC8">
        <w:t>s</w:t>
      </w:r>
      <w:r w:rsidRPr="00262681">
        <w:t>ignificant</w:t>
      </w:r>
      <w:r w:rsidR="00D87BC8">
        <w:t>ly increased the risk of Alzheimer’s disease</w:t>
      </w:r>
      <w:r w:rsidRPr="00262681">
        <w:t xml:space="preserve">. </w:t>
      </w:r>
      <w:r w:rsidR="006D5B3A" w:rsidRPr="00262681">
        <w:t>We therefore consider</w:t>
      </w:r>
      <w:r w:rsidRPr="00262681">
        <w:t xml:space="preserve"> </w:t>
      </w:r>
      <w:r w:rsidR="006D5B3A" w:rsidRPr="00D87BC8">
        <w:rPr>
          <w:i/>
        </w:rPr>
        <w:t>Bayes</w:t>
      </w:r>
      <w:r w:rsidRPr="00D87BC8">
        <w:rPr>
          <w:i/>
        </w:rPr>
        <w:t>-</w:t>
      </w:r>
      <w:r w:rsidR="006D5B3A" w:rsidRPr="00D87BC8">
        <w:rPr>
          <w:i/>
        </w:rPr>
        <w:t>GLMM</w:t>
      </w:r>
      <w:r w:rsidR="006D5B3A" w:rsidRPr="00262681">
        <w:t xml:space="preserve"> to be </w:t>
      </w:r>
      <w:r w:rsidRPr="00262681">
        <w:t xml:space="preserve">a powerful </w:t>
      </w:r>
      <w:r w:rsidR="006D5B3A" w:rsidRPr="00262681">
        <w:t xml:space="preserve">addition to </w:t>
      </w:r>
      <w:r w:rsidRPr="00262681">
        <w:t xml:space="preserve">existing GWAS </w:t>
      </w:r>
      <w:r w:rsidR="006D5B3A" w:rsidRPr="00262681">
        <w:t>methods</w:t>
      </w:r>
      <w:r w:rsidRPr="00262681">
        <w:t>.</w:t>
      </w:r>
    </w:p>
    <w:p w14:paraId="5BFD8E98" w14:textId="67EE2D83" w:rsidR="006F03D3" w:rsidRPr="00262681" w:rsidRDefault="004D05B9" w:rsidP="00483293">
      <w:pPr>
        <w:pStyle w:val="normal0"/>
        <w:spacing w:after="120" w:line="360" w:lineRule="auto"/>
      </w:pPr>
      <w:r>
        <w:t>The fl</w:t>
      </w:r>
      <w:r w:rsidR="002F53D2" w:rsidRPr="00262681">
        <w:t>exibility of the Bayesian modeling allows</w:t>
      </w:r>
      <w:r>
        <w:t xml:space="preserve"> the</w:t>
      </w:r>
      <w:r w:rsidR="002F53D2" w:rsidRPr="00262681">
        <w:t xml:space="preserve"> convenient configuration of sophisticated </w:t>
      </w:r>
      <w:r>
        <w:t>models</w:t>
      </w:r>
      <w:r w:rsidR="002F53D2" w:rsidRPr="00262681">
        <w:t>, such as</w:t>
      </w:r>
      <w:r>
        <w:t xml:space="preserve"> a</w:t>
      </w:r>
      <w:r w:rsidR="002F53D2" w:rsidRPr="00262681">
        <w:t xml:space="preserve"> GLMM. In </w:t>
      </w:r>
      <w:r w:rsidR="002F53D2" w:rsidRPr="00262681">
        <w:rPr>
          <w:i/>
        </w:rPr>
        <w:t>Bayes-GLMM</w:t>
      </w:r>
      <w:r w:rsidR="002F53D2" w:rsidRPr="00262681">
        <w:t xml:space="preserve">, logistic and ordered logistic regression likelihoods were used to model binary and ordered categorical variables, respectively. Conditional factors </w:t>
      </w:r>
      <w:r>
        <w:t>were included as model covariates and, although our study was underpowered for epistasis analysis, interaction terms can be straightforwardly included</w:t>
      </w:r>
      <w:r w:rsidR="002F53D2" w:rsidRPr="00262681">
        <w:t>. Sample relatedness was modeled by a random term that followed a multivariat</w:t>
      </w:r>
      <w:r w:rsidR="008B507F" w:rsidRPr="00262681">
        <w:t>e normal distribution</w:t>
      </w:r>
      <w:r w:rsidR="002F53D2" w:rsidRPr="00262681">
        <w:t>. Model parameters can be estimated by either L-BFGS maxi</w:t>
      </w:r>
      <w:r w:rsidR="000B3113" w:rsidRPr="00262681">
        <w:t>mal likelihood estimation (MLE)</w:t>
      </w:r>
      <w:r w:rsidR="00BF1542" w:rsidRPr="00262681">
        <w:t>, or Hamilton Markov chain Monte Carlo sampling</w:t>
      </w:r>
      <w:r w:rsidR="006F03D3" w:rsidRPr="00262681">
        <w:t>, as implemented in Stan</w:t>
      </w:r>
      <w:r w:rsidR="002F53D2" w:rsidRPr="00262681">
        <w:t xml:space="preserve">. </w:t>
      </w:r>
    </w:p>
    <w:p w14:paraId="2954418D" w14:textId="4CD172F6" w:rsidR="00BC6DAD" w:rsidRDefault="009A02BF" w:rsidP="00B42019">
      <w:pPr>
        <w:pStyle w:val="normal0"/>
        <w:spacing w:after="120" w:line="360" w:lineRule="auto"/>
      </w:pPr>
      <w:r w:rsidRPr="00262681">
        <w:t xml:space="preserve">While </w:t>
      </w:r>
      <w:r w:rsidR="009C5455" w:rsidRPr="00262681">
        <w:t xml:space="preserve">the </w:t>
      </w:r>
      <w:r w:rsidRPr="00262681">
        <w:t xml:space="preserve">MLE </w:t>
      </w:r>
      <w:r w:rsidR="009C5455" w:rsidRPr="00262681">
        <w:t xml:space="preserve">method </w:t>
      </w:r>
      <w:r w:rsidR="00223E65" w:rsidRPr="00262681">
        <w:t>wa</w:t>
      </w:r>
      <w:r w:rsidR="009C5455" w:rsidRPr="00262681">
        <w:t>s</w:t>
      </w:r>
      <w:r w:rsidRPr="00262681">
        <w:t xml:space="preserve"> efficient and reliable in estimating generalized linear models, </w:t>
      </w:r>
      <w:r w:rsidR="004D05B9">
        <w:t xml:space="preserve">it </w:t>
      </w:r>
      <w:r w:rsidR="00F720D7">
        <w:t xml:space="preserve">was </w:t>
      </w:r>
      <w:r w:rsidR="004D05B9">
        <w:t>unreliable</w:t>
      </w:r>
      <w:r w:rsidR="00D40A8F" w:rsidRPr="00262681">
        <w:t xml:space="preserve"> in estimating generalized linear mixed models. </w:t>
      </w:r>
      <w:r w:rsidR="009C5455" w:rsidRPr="00262681">
        <w:t xml:space="preserve">We found </w:t>
      </w:r>
      <w:r w:rsidR="004D05B9">
        <w:t>that MLE</w:t>
      </w:r>
      <w:r w:rsidR="00CC206A" w:rsidRPr="00262681">
        <w:t xml:space="preserve"> </w:t>
      </w:r>
      <w:r w:rsidR="00A52B2D" w:rsidRPr="00262681">
        <w:t xml:space="preserve">of the random term </w:t>
      </w:r>
      <w:r w:rsidR="00B63265" w:rsidRPr="00262681">
        <w:t xml:space="preserve">was </w:t>
      </w:r>
      <w:r w:rsidR="00223E65" w:rsidRPr="00262681">
        <w:t xml:space="preserve">skewed toward </w:t>
      </w:r>
      <w:r w:rsidR="004D05B9">
        <w:t>initial</w:t>
      </w:r>
      <w:r w:rsidR="00720902" w:rsidRPr="00262681">
        <w:t xml:space="preserve"> values</w:t>
      </w:r>
      <w:r w:rsidR="006F03D3" w:rsidRPr="00262681">
        <w:t>,</w:t>
      </w:r>
      <w:r w:rsidR="004D05B9">
        <w:t xml:space="preserve"> suggesting</w:t>
      </w:r>
      <w:r w:rsidR="00A5068E" w:rsidRPr="00262681">
        <w:t xml:space="preserve"> the optimizer was trapped </w:t>
      </w:r>
      <w:r w:rsidR="000444D0" w:rsidRPr="00262681">
        <w:t>into</w:t>
      </w:r>
      <w:r w:rsidR="00A5068E" w:rsidRPr="00262681">
        <w:t xml:space="preserve"> local optima</w:t>
      </w:r>
      <w:r w:rsidR="004D05B9">
        <w:t xml:space="preserve"> and limiting reliability in estimating</w:t>
      </w:r>
      <w:r w:rsidR="006F03D3" w:rsidRPr="00262681">
        <w:t xml:space="preserve"> the GLMM</w:t>
      </w:r>
      <w:r w:rsidR="009B3C3B" w:rsidRPr="00262681">
        <w:t xml:space="preserve">. </w:t>
      </w:r>
      <w:r w:rsidR="00223E65" w:rsidRPr="00262681">
        <w:t xml:space="preserve">On the other hand, </w:t>
      </w:r>
      <w:r w:rsidR="000444D0" w:rsidRPr="00262681">
        <w:t>MCMC sampler</w:t>
      </w:r>
      <w:r w:rsidR="00E442F2" w:rsidRPr="00262681">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sidRPr="00262681">
        <w:t>collinearity</w:t>
      </w:r>
      <w:proofErr w:type="spellEnd"/>
      <w:r w:rsidR="00E442F2" w:rsidRPr="00262681">
        <w:t xml:space="preserve"> of predictors, and inappropriate initial sampling values. These properties are especially appealing for estimating complex genetic models in </w:t>
      </w:r>
      <w:r w:rsidR="00A20B18">
        <w:rPr>
          <w:i/>
        </w:rPr>
        <w:t>Bayes-GLMM</w:t>
      </w:r>
      <w:r w:rsidR="00E442F2" w:rsidRPr="00262681">
        <w:t>.</w:t>
      </w:r>
      <w:r w:rsidR="005C434E">
        <w:t xml:space="preserve"> </w:t>
      </w:r>
    </w:p>
    <w:p w14:paraId="20637A05" w14:textId="19D5CA25" w:rsidR="005C434E" w:rsidRDefault="00BC6DAD" w:rsidP="00B42019">
      <w:pPr>
        <w:pStyle w:val="normal0"/>
        <w:spacing w:after="120" w:line="360" w:lineRule="auto"/>
      </w:pPr>
      <w:r>
        <w:rPr>
          <w:i/>
        </w:rPr>
        <w:t>Bayes-GLMM</w:t>
      </w:r>
      <w:r w:rsidRPr="00262681">
        <w:t xml:space="preserve"> method was optimized in multiple ways to minimize the computational expense: (1) parallel computing; (2) conjugate prior distributions; (3) vectorization of model statements to exploit efficient matrix operations</w:t>
      </w:r>
      <w:r>
        <w:t xml:space="preserve"> in Stan</w:t>
      </w:r>
      <w:r w:rsidRPr="00262681">
        <w:t xml:space="preserve">; and (4) </w:t>
      </w:r>
      <w:r>
        <w:t>parameterization of</w:t>
      </w:r>
      <w:r w:rsidRPr="00262681">
        <w:t xml:space="preserve"> multivariate normal distribution </w:t>
      </w:r>
      <w:r>
        <w:t>for</w:t>
      </w:r>
      <w:r w:rsidRPr="00262681">
        <w:t xml:space="preserve"> the ran</w:t>
      </w:r>
      <w:r>
        <w:t>dom effect</w:t>
      </w:r>
      <w:r w:rsidRPr="00262681">
        <w:t xml:space="preserve"> by </w:t>
      </w:r>
      <w:proofErr w:type="spellStart"/>
      <w:r w:rsidRPr="00262681">
        <w:t>Cholesky</w:t>
      </w:r>
      <w:proofErr w:type="spellEnd"/>
      <w:r w:rsidRPr="00262681">
        <w:t xml:space="preserve"> factoring.</w:t>
      </w:r>
      <w:r>
        <w:t xml:space="preserve"> Nevertheless, t</w:t>
      </w:r>
      <w:r w:rsidR="001E563E" w:rsidRPr="00262681">
        <w:t>he</w:t>
      </w:r>
      <w:r>
        <w:t xml:space="preserve"> primary</w:t>
      </w:r>
      <w:r w:rsidR="001E563E" w:rsidRPr="00262681">
        <w:t xml:space="preserve"> drawback of MCMC sampling was efficiency. </w:t>
      </w:r>
      <w:r w:rsidR="00F8779A" w:rsidRPr="00262681">
        <w:t>Testing</w:t>
      </w:r>
      <w:r w:rsidR="00D42C1B" w:rsidRPr="00262681">
        <w:t xml:space="preserve"> at a 2.3G Hz Intel processor, </w:t>
      </w:r>
      <w:r w:rsidR="007B6D0D" w:rsidRPr="00262681">
        <w:t>MLE</w:t>
      </w:r>
      <w:r w:rsidR="00D74FB8" w:rsidRPr="00262681">
        <w:t xml:space="preserve"> </w:t>
      </w:r>
      <w:r w:rsidR="00E442F2" w:rsidRPr="00262681">
        <w:t xml:space="preserve">took </w:t>
      </w:r>
      <w:r w:rsidR="007623D4" w:rsidRPr="00262681">
        <w:t xml:space="preserve">roughly </w:t>
      </w:r>
      <w:r w:rsidR="006B2C12" w:rsidRPr="00262681">
        <w:t xml:space="preserve">0.12 seconds to estimate the GLM model </w:t>
      </w:r>
      <w:r w:rsidR="007B2F12">
        <w:t xml:space="preserve">of the </w:t>
      </w:r>
      <w:r w:rsidR="006B2C12" w:rsidRPr="00262681">
        <w:t>ADSP</w:t>
      </w:r>
      <w:r w:rsidR="009A417C">
        <w:t xml:space="preserve"> </w:t>
      </w:r>
      <w:r w:rsidR="00B4764E">
        <w:t>dataset</w:t>
      </w:r>
      <w:r w:rsidR="007B2F12">
        <w:t xml:space="preserve"> </w:t>
      </w:r>
      <w:r w:rsidR="005C434E">
        <w:t>(Methods</w:t>
      </w:r>
      <w:r w:rsidR="00A33622">
        <w:t>, Figure 3</w:t>
      </w:r>
      <w:r w:rsidR="005C434E">
        <w:t>)</w:t>
      </w:r>
      <w:r w:rsidR="006B2C12" w:rsidRPr="00262681">
        <w:t>.</w:t>
      </w:r>
      <w:r w:rsidR="005C434E">
        <w:t xml:space="preserve"> In</w:t>
      </w:r>
      <w:r w:rsidR="00846860" w:rsidRPr="00262681">
        <w:t xml:space="preserve"> </w:t>
      </w:r>
      <w:r w:rsidR="006B2C12" w:rsidRPr="00262681">
        <w:t xml:space="preserve">comparison, </w:t>
      </w:r>
      <w:r w:rsidR="005C434E">
        <w:t xml:space="preserve">the </w:t>
      </w:r>
      <w:r w:rsidR="00D74FB8" w:rsidRPr="00262681">
        <w:t xml:space="preserve">MCMC </w:t>
      </w:r>
      <w:r w:rsidR="00E442F2" w:rsidRPr="00262681">
        <w:t xml:space="preserve">sampler took </w:t>
      </w:r>
      <w:r w:rsidR="007623D4" w:rsidRPr="00262681">
        <w:t xml:space="preserve">roughly </w:t>
      </w:r>
      <w:r w:rsidR="006B2C12" w:rsidRPr="00262681">
        <w:t>30</w:t>
      </w:r>
      <w:r w:rsidR="007B6D0D" w:rsidRPr="00262681">
        <w:t xml:space="preserve"> seconds</w:t>
      </w:r>
      <w:r w:rsidR="00F8779A" w:rsidRPr="00262681">
        <w:t xml:space="preserve"> to </w:t>
      </w:r>
      <w:r w:rsidR="0078347D">
        <w:t>generate</w:t>
      </w:r>
      <w:r w:rsidR="006B2C12" w:rsidRPr="00262681">
        <w:t xml:space="preserve"> 1000 samples</w:t>
      </w:r>
      <w:r w:rsidR="00D40F09">
        <w:t xml:space="preserve"> for each parameter of </w:t>
      </w:r>
      <w:r w:rsidR="006B2C12" w:rsidRPr="00262681">
        <w:lastRenderedPageBreak/>
        <w:t xml:space="preserve">the </w:t>
      </w:r>
      <w:r w:rsidR="00D10A4D" w:rsidRPr="00262681">
        <w:t xml:space="preserve">same </w:t>
      </w:r>
      <w:r w:rsidR="006B2C12" w:rsidRPr="00262681">
        <w:t>GLM model</w:t>
      </w:r>
      <w:r w:rsidR="007D477D" w:rsidRPr="00262681">
        <w:t xml:space="preserve">, </w:t>
      </w:r>
      <w:r w:rsidR="006B2C12" w:rsidRPr="00262681">
        <w:t xml:space="preserve">and 15 minutes to </w:t>
      </w:r>
      <w:r w:rsidR="005C434E">
        <w:t>process</w:t>
      </w:r>
      <w:r w:rsidR="006B2C12" w:rsidRPr="00262681">
        <w:t xml:space="preserve"> 1000 samples for the GLMM model</w:t>
      </w:r>
      <w:r w:rsidR="00D84914" w:rsidRPr="00262681">
        <w:t>.</w:t>
      </w:r>
      <w:r>
        <w:t xml:space="preserve"> Our pre-scan with MLE followed by more precise estimation by MCMC proved an effective approach to overcome these </w:t>
      </w:r>
      <w:r w:rsidR="005174E8">
        <w:t>processing limitations</w:t>
      </w:r>
      <w:r>
        <w:t>.</w:t>
      </w:r>
    </w:p>
    <w:p w14:paraId="234CC359" w14:textId="4CA7FE8F" w:rsidR="00847803" w:rsidRPr="00262681" w:rsidRDefault="00847803" w:rsidP="00847803">
      <w:pPr>
        <w:pStyle w:val="normal0"/>
        <w:spacing w:after="120" w:line="360" w:lineRule="auto"/>
      </w:pPr>
      <w:r w:rsidRPr="00262681">
        <w:t xml:space="preserve">To reduce the computational burden in fitting GLMMs, categorical </w:t>
      </w:r>
      <w:r w:rsidR="0091332E">
        <w:t>diagnoses</w:t>
      </w:r>
      <w:r w:rsidRPr="00262681">
        <w:t xml:space="preserve"> </w:t>
      </w:r>
      <w:r w:rsidR="0091332E">
        <w:t>could be</w:t>
      </w:r>
      <w:r w:rsidRPr="00262681">
        <w:t xml:space="preserve"> </w:t>
      </w:r>
      <w:r>
        <w:t>collapsed into</w:t>
      </w:r>
      <w:r w:rsidRPr="00262681">
        <w:t xml:space="preserve"> </w:t>
      </w:r>
      <w:r w:rsidR="0091332E">
        <w:t xml:space="preserve">binary variables. For the ADSP data, </w:t>
      </w:r>
      <w:r w:rsidRPr="00262681">
        <w:t>the “</w:t>
      </w:r>
      <w:r>
        <w:t>n</w:t>
      </w:r>
      <w:r w:rsidRPr="00262681">
        <w:t xml:space="preserve">o” </w:t>
      </w:r>
      <w:r w:rsidR="0091332E">
        <w:t>and</w:t>
      </w:r>
      <w:r w:rsidRPr="00262681">
        <w:t xml:space="preserve"> “</w:t>
      </w:r>
      <w:r>
        <w:t>p</w:t>
      </w:r>
      <w:r w:rsidRPr="00262681">
        <w:t xml:space="preserve">ossible” </w:t>
      </w:r>
      <w:r w:rsidR="0091332E">
        <w:t>diagnoses</w:t>
      </w:r>
      <w:r w:rsidRPr="00262681">
        <w:t xml:space="preserve"> </w:t>
      </w:r>
      <w:r w:rsidR="0091332E">
        <w:t>become</w:t>
      </w:r>
      <w:r w:rsidRPr="00262681">
        <w:t xml:space="preserve"> “control”, </w:t>
      </w:r>
      <w:r w:rsidR="0091332E">
        <w:t>while</w:t>
      </w:r>
      <w:r w:rsidRPr="00262681">
        <w:t xml:space="preserve"> the “</w:t>
      </w:r>
      <w:r>
        <w:t>p</w:t>
      </w:r>
      <w:r w:rsidRPr="00262681">
        <w:t xml:space="preserve">ossible” </w:t>
      </w:r>
      <w:r w:rsidR="0091332E">
        <w:t>and</w:t>
      </w:r>
      <w:r w:rsidRPr="00262681">
        <w:t xml:space="preserve"> “</w:t>
      </w:r>
      <w:r>
        <w:t>d</w:t>
      </w:r>
      <w:r w:rsidRPr="00262681">
        <w:t xml:space="preserve">efinite” </w:t>
      </w:r>
      <w:r w:rsidR="0091332E">
        <w:t>diagnoses</w:t>
      </w:r>
      <w:r w:rsidR="0091332E" w:rsidRPr="00262681">
        <w:t xml:space="preserve"> </w:t>
      </w:r>
      <w:r w:rsidR="0091332E">
        <w:t>are</w:t>
      </w:r>
      <w:r w:rsidRPr="00262681">
        <w:t xml:space="preserve"> “case”. </w:t>
      </w:r>
      <w:r w:rsidR="00B049B1">
        <w:t>Logistic mixed models</w:t>
      </w:r>
      <w:r w:rsidR="00C8621B">
        <w:t xml:space="preserve">, </w:t>
      </w:r>
      <w:r w:rsidR="009615DC">
        <w:t>or binary mixed models</w:t>
      </w:r>
      <w:r w:rsidR="00C8621B">
        <w:t>,</w:t>
      </w:r>
      <w:r w:rsidR="00B049B1">
        <w:t xml:space="preserve"> </w:t>
      </w:r>
      <w:r w:rsidR="00691B2D">
        <w:t xml:space="preserve">were implemented in </w:t>
      </w:r>
      <w:r w:rsidR="00577C78" w:rsidRPr="00577C78">
        <w:rPr>
          <w:i/>
        </w:rPr>
        <w:t>Bayes-GLMM</w:t>
      </w:r>
      <w:r w:rsidR="00F279BF">
        <w:t xml:space="preserve"> to </w:t>
      </w:r>
      <w:r w:rsidR="00362C6A">
        <w:t>accom</w:t>
      </w:r>
      <w:r w:rsidR="001926EC">
        <w:t>m</w:t>
      </w:r>
      <w:r w:rsidR="00362C6A">
        <w:t>odate</w:t>
      </w:r>
      <w:r w:rsidR="00F279BF">
        <w:t xml:space="preserve"> binary variables. </w:t>
      </w:r>
      <w:r w:rsidRPr="00262681">
        <w:t>T</w:t>
      </w:r>
      <w:r>
        <w:t xml:space="preserve">he MCMC sampler implemented in Stan took approximately 10 minutes to </w:t>
      </w:r>
      <w:r w:rsidR="00E95160">
        <w:t xml:space="preserve">collect 1000 samples for parameters of </w:t>
      </w:r>
      <w:r w:rsidR="0091332E">
        <w:t xml:space="preserve">such </w:t>
      </w:r>
      <w:r w:rsidRPr="00262681">
        <w:t>a</w:t>
      </w:r>
      <w:r w:rsidR="009615DC">
        <w:t xml:space="preserve"> binary mixed model</w:t>
      </w:r>
      <w:r w:rsidRPr="00262681">
        <w:t>, as oppose</w:t>
      </w:r>
      <w:r>
        <w:t>d</w:t>
      </w:r>
      <w:r w:rsidRPr="00262681">
        <w:t xml:space="preserve"> to</w:t>
      </w:r>
      <w:r w:rsidR="00486EB1">
        <w:t xml:space="preserve"> 15 minutes for the </w:t>
      </w:r>
      <w:r w:rsidR="0056615B">
        <w:t xml:space="preserve">four-level </w:t>
      </w:r>
      <w:r w:rsidR="009615DC">
        <w:t>categorical mixed model</w:t>
      </w:r>
      <w:r w:rsidRPr="00262681">
        <w:t xml:space="preserve">. </w:t>
      </w:r>
      <w:r>
        <w:t>Alternatively, the recently released</w:t>
      </w:r>
      <w:r w:rsidRPr="00262681">
        <w:t xml:space="preserve"> GMMAT (generalized linear mixed model association test) </w:t>
      </w:r>
      <w:r>
        <w:t xml:space="preserve">method </w:t>
      </w:r>
      <w:r w:rsidRPr="00262681">
        <w:t xml:space="preserve">that utilized penalized quasi-likelihood method to fit </w:t>
      </w:r>
      <w:r>
        <w:t>a binary mixed model</w:t>
      </w:r>
      <w:r w:rsidRPr="00262681">
        <w:t xml:space="preserve"> was significantly faster than the MCMC sampling approach</w:t>
      </w:r>
      <w:r w:rsidR="009615DC">
        <w:t xml:space="preserve"> (Chen et al., 2016)</w:t>
      </w:r>
      <w:r w:rsidRPr="00262681">
        <w:t>. However, this practice</w:t>
      </w:r>
      <w:r w:rsidR="00264784">
        <w:t xml:space="preserve"> </w:t>
      </w:r>
      <w:r>
        <w:t>reduced precision</w:t>
      </w:r>
      <w:r w:rsidRPr="00262681">
        <w:t xml:space="preserve"> due to the information loss </w:t>
      </w:r>
      <w:r>
        <w:t>in</w:t>
      </w:r>
      <w:r w:rsidRPr="00262681">
        <w:t xml:space="preserve"> collapsing multiple categories. We tested this practice in the ADSP data, and found the association results by binary-GLMM and categorical-GLMM disagreed with each other dramatically (</w:t>
      </w:r>
      <w:r w:rsidR="00A84EA2">
        <w:t xml:space="preserve">Supplementary </w:t>
      </w:r>
      <w:r w:rsidR="00F75268">
        <w:t>Figure</w:t>
      </w:r>
      <w:r w:rsidR="006C0B05">
        <w:t xml:space="preserve"> 3</w:t>
      </w:r>
      <w:r w:rsidRPr="00262681">
        <w:t>).</w:t>
      </w:r>
    </w:p>
    <w:p w14:paraId="52EEE348" w14:textId="691BF10F" w:rsidR="008C08A6" w:rsidRPr="00262681" w:rsidRDefault="0091332E" w:rsidP="00483293">
      <w:pPr>
        <w:pStyle w:val="normal0"/>
        <w:spacing w:after="120" w:line="360" w:lineRule="auto"/>
      </w:pPr>
      <w:r>
        <w:t>Another strategy to reduce computational requirements is to transform categorical variables</w:t>
      </w:r>
      <w:r w:rsidR="00204E2F" w:rsidRPr="00262681">
        <w:t xml:space="preserve"> into </w:t>
      </w:r>
      <w:r w:rsidR="009A0174" w:rsidRPr="00262681">
        <w:t xml:space="preserve">continuous variables </w:t>
      </w:r>
      <w:r w:rsidR="00416F4A" w:rsidRPr="00262681">
        <w:t>to accommodate</w:t>
      </w:r>
      <w:r w:rsidR="00204E2F" w:rsidRPr="00262681">
        <w:t xml:space="preserve"> efficient</w:t>
      </w:r>
      <w:r w:rsidR="009A0174" w:rsidRPr="00262681">
        <w:t xml:space="preserve"> LMM</w:t>
      </w:r>
      <w:r w:rsidR="00204E2F" w:rsidRPr="00262681">
        <w:t xml:space="preserve"> methods</w:t>
      </w:r>
      <w:r w:rsidR="000F17EA">
        <w:t xml:space="preserve"> (Kang et al., 2010; Cheng et al, 2011)</w:t>
      </w:r>
      <w:r w:rsidR="00204E2F" w:rsidRPr="00262681">
        <w:t xml:space="preserve">. </w:t>
      </w:r>
      <w:r w:rsidR="00623F87" w:rsidRPr="00262681">
        <w:t>However, t</w:t>
      </w:r>
      <w:r w:rsidR="0060017B" w:rsidRPr="00262681">
        <w:t xml:space="preserve">his practice is </w:t>
      </w:r>
      <w:r w:rsidR="004B17B8" w:rsidRPr="00262681">
        <w:t xml:space="preserve">prone to yield incorrect type I error rate </w:t>
      </w:r>
      <w:r w:rsidR="00885C60" w:rsidRPr="00262681">
        <w:t>because categorical studies do not satisfy</w:t>
      </w:r>
      <w:r w:rsidR="004B17B8" w:rsidRPr="00262681">
        <w:t xml:space="preserve"> </w:t>
      </w:r>
      <w:r w:rsidR="002C6524" w:rsidRPr="00262681">
        <w:t>LMM’s constant residual variance assumption</w:t>
      </w:r>
      <w:r w:rsidR="00BC6DAD">
        <w:t>;</w:t>
      </w:r>
      <w:r w:rsidR="002C6524" w:rsidRPr="00262681">
        <w:t xml:space="preserve"> </w:t>
      </w:r>
      <w:r w:rsidR="004B17B8" w:rsidRPr="00262681">
        <w:t xml:space="preserve">that is, </w:t>
      </w:r>
      <w:r w:rsidR="00835038" w:rsidRPr="00262681">
        <w:t xml:space="preserve">linear models assume </w:t>
      </w:r>
      <w:r w:rsidR="004B17B8" w:rsidRPr="00262681">
        <w:t xml:space="preserve">residual variances </w:t>
      </w:r>
      <w:r w:rsidR="008F653F" w:rsidRPr="00262681">
        <w:t>are constant</w:t>
      </w:r>
      <w:r w:rsidR="001A256D" w:rsidRPr="00262681">
        <w:t xml:space="preserve"> with respect to different values of model predictors. </w:t>
      </w:r>
      <w:r w:rsidR="00181430" w:rsidRPr="00262681">
        <w:t xml:space="preserve">This practice also yields incorrect effect estimates due to the </w:t>
      </w:r>
      <w:r w:rsidR="00BC6DAD">
        <w:t>unbalanced</w:t>
      </w:r>
      <w:r w:rsidR="00181430" w:rsidRPr="00262681">
        <w:t xml:space="preserve"> sampling in different phenotypic categories</w:t>
      </w:r>
      <w:r w:rsidR="00623F87" w:rsidRPr="00262681">
        <w:t xml:space="preserve">, which is prominent in the ADSP study </w:t>
      </w:r>
      <w:r w:rsidR="00BC6DAD">
        <w:t>in which the</w:t>
      </w:r>
      <w:r w:rsidR="00623F87" w:rsidRPr="00262681">
        <w:t xml:space="preserve"> “probable” </w:t>
      </w:r>
      <w:r w:rsidR="00BC6DAD">
        <w:t>diagnosis</w:t>
      </w:r>
      <w:r w:rsidR="00623F87" w:rsidRPr="00262681">
        <w:t xml:space="preserve"> </w:t>
      </w:r>
      <w:r w:rsidR="0048440E" w:rsidRPr="00262681">
        <w:t>account</w:t>
      </w:r>
      <w:r w:rsidR="00BC6DAD">
        <w:t>ed for</w:t>
      </w:r>
      <w:r w:rsidR="00623F87" w:rsidRPr="00262681">
        <w:t xml:space="preserve"> 62% of the total</w:t>
      </w:r>
      <w:r w:rsidR="0048440E" w:rsidRPr="00262681">
        <w:t xml:space="preserve"> while </w:t>
      </w:r>
      <w:r w:rsidR="00BC6DAD">
        <w:t xml:space="preserve">the other three categories accounted for only </w:t>
      </w:r>
      <w:r w:rsidR="0048440E" w:rsidRPr="00262681">
        <w:t>10-14%</w:t>
      </w:r>
      <w:r w:rsidR="00181430" w:rsidRPr="00262681">
        <w:t xml:space="preserve">. </w:t>
      </w:r>
      <w:r w:rsidR="00CD4BBA" w:rsidRPr="00262681">
        <w:t xml:space="preserve">We also found the inferences results of LMM </w:t>
      </w:r>
      <w:r w:rsidR="00943AE5">
        <w:t xml:space="preserve">by </w:t>
      </w:r>
      <w:proofErr w:type="spellStart"/>
      <w:r w:rsidR="00943AE5">
        <w:t>QTLRel</w:t>
      </w:r>
      <w:proofErr w:type="spellEnd"/>
      <w:r w:rsidR="00943AE5">
        <w:t xml:space="preserve"> </w:t>
      </w:r>
      <w:r w:rsidR="00CD4BBA" w:rsidRPr="00262681">
        <w:t xml:space="preserve">were sensitive to different </w:t>
      </w:r>
      <w:r w:rsidR="00BC6DAD">
        <w:t>quantitative coding of categorical variables</w:t>
      </w:r>
      <w:r w:rsidR="00CD4BBA" w:rsidRPr="00262681">
        <w:t xml:space="preserve"> (</w:t>
      </w:r>
      <w:r w:rsidR="00233D7C">
        <w:t>Supplementary Figure 4</w:t>
      </w:r>
      <w:r w:rsidR="00943AE5">
        <w:t>, Methods</w:t>
      </w:r>
      <w:r w:rsidR="00CD4BBA" w:rsidRPr="00262681">
        <w:t xml:space="preserve">). </w:t>
      </w:r>
      <w:r w:rsidR="00BC6DAD">
        <w:t>Taking</w:t>
      </w:r>
      <w:r w:rsidR="00C67EDE" w:rsidRPr="00262681">
        <w:t xml:space="preserve"> rs34827707 </w:t>
      </w:r>
      <w:r w:rsidR="00BC6DAD">
        <w:t>as an</w:t>
      </w:r>
      <w:r w:rsidR="00C67EDE" w:rsidRPr="00262681">
        <w:t xml:space="preserve"> example, </w:t>
      </w:r>
      <w:r w:rsidR="00BC6DAD">
        <w:t xml:space="preserve">the </w:t>
      </w:r>
      <w:r w:rsidR="00C67EDE" w:rsidRPr="00262681">
        <w:t>LOD value for rs34827707 dropped from 29 to 15 by changing the coding from no/</w:t>
      </w:r>
      <w:r w:rsidR="00BC6DAD">
        <w:t xml:space="preserve">possible/probably/definite as </w:t>
      </w:r>
      <w:r w:rsidR="00C67EDE" w:rsidRPr="00262681">
        <w:t>0</w:t>
      </w:r>
      <w:r w:rsidR="00BC6DAD">
        <w:t>/0.25/0.5/1</w:t>
      </w:r>
      <w:r w:rsidR="00C67EDE" w:rsidRPr="00262681">
        <w:t xml:space="preserve"> to</w:t>
      </w:r>
      <w:r w:rsidR="00BC6DAD">
        <w:t xml:space="preserve"> 0/0.33/0.66/1</w:t>
      </w:r>
      <w:r w:rsidR="00C67EDE" w:rsidRPr="00262681">
        <w:t xml:space="preserve">. In contrast, the GLMM </w:t>
      </w:r>
      <w:r w:rsidR="00BC6DAD">
        <w:t xml:space="preserve">robustly </w:t>
      </w:r>
      <w:r w:rsidR="00C67EDE" w:rsidRPr="00262681">
        <w:t>estimated</w:t>
      </w:r>
      <w:r w:rsidR="00023002" w:rsidRPr="00262681">
        <w:t xml:space="preserve"> three cut points to separate the four categories.</w:t>
      </w:r>
    </w:p>
    <w:p w14:paraId="3192129B" w14:textId="0A32FEF7" w:rsidR="0067475E" w:rsidRDefault="0067475E" w:rsidP="00483293">
      <w:pPr>
        <w:pStyle w:val="normal0"/>
        <w:spacing w:after="120" w:line="360" w:lineRule="auto"/>
      </w:pPr>
      <w:r w:rsidRPr="00262681">
        <w:t>Bayesian modeling naturally allows the integration of prior information by specifying model parameter’s prior distribution. However, how to</w:t>
      </w:r>
      <w:r w:rsidR="0050251E">
        <w:t xml:space="preserve"> best</w:t>
      </w:r>
      <w:r w:rsidRPr="00262681">
        <w:t xml:space="preserve"> specify a variant’s prior information is an open question</w:t>
      </w:r>
      <w:r w:rsidR="0050251E">
        <w:t xml:space="preserve"> when the prior study does not precisely match the design at hand</w:t>
      </w:r>
      <w:r w:rsidRPr="00262681">
        <w:t xml:space="preserve">. Association results of each variant in a GWAS are </w:t>
      </w:r>
      <w:r w:rsidR="0050251E">
        <w:t>commonly</w:t>
      </w:r>
      <w:r w:rsidRPr="00262681">
        <w:t xml:space="preserve"> reported by effect size and </w:t>
      </w:r>
      <w:r w:rsidRPr="0050251E">
        <w:rPr>
          <w:i/>
        </w:rPr>
        <w:t>p</w:t>
      </w:r>
      <w:r w:rsidRPr="00262681">
        <w:t xml:space="preserve">-value. While </w:t>
      </w:r>
      <w:r w:rsidRPr="00262681">
        <w:lastRenderedPageBreak/>
        <w:t>critical in describing the association strength, ex</w:t>
      </w:r>
      <w:r w:rsidR="0050251E">
        <w:t xml:space="preserve">act values of effect sizes are often specific to the given study because of </w:t>
      </w:r>
      <w:r w:rsidRPr="00262681">
        <w:t>dependencies on the statistical model, genotype coding strategies, a</w:t>
      </w:r>
      <w:r w:rsidR="0050251E">
        <w:t>nd covariates. Therefore, it can be misleading</w:t>
      </w:r>
      <w:r w:rsidRPr="00262681">
        <w:t xml:space="preserve"> to use the reported effect sizes to configure the priors. As oppose</w:t>
      </w:r>
      <w:r w:rsidR="0050251E">
        <w:t>d</w:t>
      </w:r>
      <w:r w:rsidRPr="00262681">
        <w:t xml:space="preserve"> to effect sizes, </w:t>
      </w:r>
      <w:r w:rsidRPr="0050251E">
        <w:rPr>
          <w:i/>
        </w:rPr>
        <w:t>p</w:t>
      </w:r>
      <w:r w:rsidRPr="00262681">
        <w:t>-values</w:t>
      </w:r>
      <w:r w:rsidR="0050251E">
        <w:t xml:space="preserve"> that</w:t>
      </w:r>
      <w:r w:rsidRPr="00262681">
        <w:t xml:space="preserve"> qua</w:t>
      </w:r>
      <w:r w:rsidR="0050251E">
        <w:t xml:space="preserve">ntify </w:t>
      </w:r>
      <w:r w:rsidRPr="00262681">
        <w:t>d</w:t>
      </w:r>
      <w:r w:rsidR="0050251E">
        <w:t>eviation from a null hypothesis can be</w:t>
      </w:r>
      <w:r w:rsidRPr="00262681">
        <w:t xml:space="preserve"> less specific to the given study. </w:t>
      </w:r>
      <w:r w:rsidR="0050251E">
        <w:t xml:space="preserve">Equivalently, standardized effect sizes can describe </w:t>
      </w:r>
      <w:r w:rsidRPr="00262681">
        <w:t>the confidence of true association</w:t>
      </w:r>
      <w:r w:rsidR="0050251E">
        <w:t xml:space="preserve"> as a measure of effect size in units of standard error</w:t>
      </w:r>
      <w:r w:rsidRPr="00262681">
        <w:t>. However, standardized effect sizes are highly influenced by the samp</w:t>
      </w:r>
      <w:r w:rsidR="0050251E">
        <w:t>le size, and using standardized effects</w:t>
      </w:r>
      <w:r w:rsidR="0050251E" w:rsidRPr="0050251E">
        <w:t xml:space="preserve"> </w:t>
      </w:r>
      <w:r w:rsidR="0050251E" w:rsidRPr="00262681">
        <w:t>from a large-scale study</w:t>
      </w:r>
      <w:r w:rsidR="0050251E">
        <w:t xml:space="preserve"> as priors</w:t>
      </w:r>
      <w:r w:rsidRPr="00262681">
        <w:t xml:space="preserve"> </w:t>
      </w:r>
      <w:r w:rsidR="0050251E">
        <w:t>will</w:t>
      </w:r>
      <w:r w:rsidRPr="00262681">
        <w:t xml:space="preserve"> dominate the posterior estimation </w:t>
      </w:r>
      <w:r w:rsidR="0050251E">
        <w:t xml:space="preserve">of a variant’s association, thereby </w:t>
      </w:r>
      <w:r w:rsidRPr="00262681">
        <w:t>mask</w:t>
      </w:r>
      <w:r w:rsidR="0050251E">
        <w:t>ing</w:t>
      </w:r>
      <w:r w:rsidRPr="00262681">
        <w:t xml:space="preserve"> the information of the current study. To 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sidR="0050251E">
        <w:t xml:space="preserve"> (</w:t>
      </w:r>
      <w:r w:rsidR="0050251E" w:rsidRPr="0050251E">
        <w:t>Figure 6)</w:t>
      </w:r>
      <w:r w:rsidRPr="00262681">
        <w:t>.</w:t>
      </w:r>
    </w:p>
    <w:p w14:paraId="4BE088CB" w14:textId="45975BDE" w:rsidR="00917064" w:rsidRPr="00262681" w:rsidRDefault="00917064" w:rsidP="00483293">
      <w:pPr>
        <w:pStyle w:val="normal0"/>
        <w:spacing w:after="120" w:line="360" w:lineRule="auto"/>
      </w:pPr>
      <w:r>
        <w:t xml:space="preserve">While powerful, </w:t>
      </w:r>
      <w:r w:rsidRPr="00917064">
        <w:rPr>
          <w:i/>
        </w:rPr>
        <w:t>Bayes-GLMM</w:t>
      </w:r>
      <w:r>
        <w:t xml:space="preserve"> has several drawbacks. First</w:t>
      </w:r>
      <w:r w:rsidRPr="00262681">
        <w:t xml:space="preserve">, </w:t>
      </w:r>
      <w:r w:rsidR="00C22B36">
        <w:t xml:space="preserve">quantitative meanings of </w:t>
      </w:r>
      <w:r w:rsidRPr="00262681">
        <w:t>p</w:t>
      </w:r>
      <w:r w:rsidR="00CB326A">
        <w:t>arameter values</w:t>
      </w:r>
      <w:r w:rsidRPr="00262681">
        <w:t xml:space="preserve"> are hard to explain</w:t>
      </w:r>
      <w:r>
        <w:t>. Second</w:t>
      </w:r>
      <w:r w:rsidRPr="00262681">
        <w:t xml:space="preserve">, heritability estimation is elusive </w:t>
      </w:r>
      <w:r>
        <w:t>due to a difficulty in estimating</w:t>
      </w:r>
      <w:r w:rsidRPr="00262681">
        <w:t xml:space="preserve"> residual variance</w:t>
      </w:r>
      <w:r>
        <w:t>. Third</w:t>
      </w:r>
      <w:r w:rsidRPr="00262681">
        <w:t xml:space="preserve">, </w:t>
      </w:r>
      <w:r>
        <w:t xml:space="preserve">as implemented, </w:t>
      </w:r>
      <w:r w:rsidRPr="00262681">
        <w:t xml:space="preserve">only one variance component is supported. Although Bayesian modeling </w:t>
      </w:r>
      <w:r>
        <w:t>can readily encompass</w:t>
      </w:r>
      <w:r w:rsidRPr="00262681">
        <w:t xml:space="preserve"> multiple variance components, this becomes impractical for GWAS </w:t>
      </w:r>
      <w:r>
        <w:t>due to computational limitations for most researchers</w:t>
      </w:r>
      <w:r w:rsidRPr="00262681">
        <w:t xml:space="preserve">. Fourth, </w:t>
      </w:r>
      <w:r>
        <w:t>sampling-based estimations remain computationally intensive and may not be suitable for larger data sets</w:t>
      </w:r>
      <w:r w:rsidRPr="00262681">
        <w:t xml:space="preserve">. </w:t>
      </w:r>
      <w:r>
        <w:t>We expect that advances in model estimation techniques, improved algorithms, and</w:t>
      </w:r>
      <w:r w:rsidR="00E67610">
        <w:t xml:space="preserve"> broad application of</w:t>
      </w:r>
      <w:r>
        <w:t xml:space="preserve"> could-based computational resources </w:t>
      </w:r>
      <w:r w:rsidR="006B7870">
        <w:t>will</w:t>
      </w:r>
      <w:r>
        <w:t xml:space="preserve"> alleviate these problems in the near future.</w:t>
      </w:r>
    </w:p>
    <w:p w14:paraId="5C4E79DA" w14:textId="66E7AC03" w:rsidR="005E0D7E" w:rsidRPr="00262681" w:rsidRDefault="00204E2F" w:rsidP="00912857">
      <w:pPr>
        <w:pStyle w:val="normal0"/>
        <w:spacing w:before="120" w:after="120" w:line="360" w:lineRule="auto"/>
      </w:pPr>
      <w:r w:rsidRPr="00262681">
        <w:t xml:space="preserve">To summarize, </w:t>
      </w:r>
      <w:r w:rsidR="00C75A07" w:rsidRPr="00262681">
        <w:t xml:space="preserve">here </w:t>
      </w:r>
      <w:r w:rsidRPr="00262681">
        <w:t>we</w:t>
      </w:r>
      <w:r w:rsidR="00C75A07" w:rsidRPr="00262681">
        <w:t xml:space="preserve"> have</w:t>
      </w:r>
      <w:r w:rsidRPr="00262681">
        <w:t xml:space="preserve"> proposed a method for GWAS with three major features</w:t>
      </w:r>
      <w:r w:rsidR="00C75A07" w:rsidRPr="00262681">
        <w:t>:</w:t>
      </w:r>
      <w:r w:rsidRPr="00262681">
        <w:t xml:space="preserve"> </w:t>
      </w:r>
      <w:r w:rsidR="00B9501F" w:rsidRPr="00262681">
        <w:t>(1)</w:t>
      </w:r>
      <w:r w:rsidR="002F1BCF" w:rsidRPr="00262681">
        <w:t xml:space="preserve"> </w:t>
      </w:r>
      <w:r w:rsidR="00B9501F" w:rsidRPr="00262681">
        <w:t xml:space="preserve">a generalized model to </w:t>
      </w:r>
      <w:r w:rsidRPr="00262681">
        <w:t xml:space="preserve">support multiple </w:t>
      </w:r>
      <w:r w:rsidR="00B9501F" w:rsidRPr="00262681">
        <w:t xml:space="preserve">types of </w:t>
      </w:r>
      <w:r w:rsidRPr="00262681">
        <w:t xml:space="preserve">phenotypic data; </w:t>
      </w:r>
      <w:r w:rsidR="00B9501F" w:rsidRPr="00262681">
        <w:t>(</w:t>
      </w:r>
      <w:r w:rsidRPr="00262681">
        <w:t>2</w:t>
      </w:r>
      <w:r w:rsidR="00B9501F" w:rsidRPr="00262681">
        <w:t>)</w:t>
      </w:r>
      <w:r w:rsidRPr="00262681">
        <w:t xml:space="preserve"> </w:t>
      </w:r>
      <w:r w:rsidR="00B9501F" w:rsidRPr="00262681">
        <w:t xml:space="preserve">a Bayesian strategy to effectively </w:t>
      </w:r>
      <w:r w:rsidRPr="00262681">
        <w:t xml:space="preserve">integrate previous GWAS results </w:t>
      </w:r>
      <w:r w:rsidR="00B9501F" w:rsidRPr="00262681">
        <w:t xml:space="preserve">for </w:t>
      </w:r>
      <w:r w:rsidR="00FE35D0" w:rsidRPr="00262681">
        <w:t>the same trait</w:t>
      </w:r>
      <w:r w:rsidRPr="00262681">
        <w:t xml:space="preserve">; </w:t>
      </w:r>
      <w:r w:rsidR="00B9501F" w:rsidRPr="00262681">
        <w:t>and (</w:t>
      </w:r>
      <w:r w:rsidRPr="00262681">
        <w:t>3</w:t>
      </w:r>
      <w:r w:rsidR="00B9501F" w:rsidRPr="00262681">
        <w:t>)</w:t>
      </w:r>
      <w:r w:rsidR="001E7F0D" w:rsidRPr="00262681">
        <w:t xml:space="preserve"> </w:t>
      </w:r>
      <w:r w:rsidR="00B9501F" w:rsidRPr="00262681">
        <w:t xml:space="preserve">a mixed-model </w:t>
      </w:r>
      <w:r w:rsidRPr="00262681">
        <w:t>implement</w:t>
      </w:r>
      <w:r w:rsidR="00B9501F" w:rsidRPr="00262681">
        <w:t>ation to correct</w:t>
      </w:r>
      <w:r w:rsidRPr="00262681">
        <w:t xml:space="preserve"> population </w:t>
      </w:r>
      <w:r w:rsidR="00B9501F" w:rsidRPr="00262681">
        <w:t>structure</w:t>
      </w:r>
      <w:r w:rsidRPr="00262681">
        <w:t xml:space="preserve">. With </w:t>
      </w:r>
      <w:r w:rsidR="00B9501F" w:rsidRPr="00262681">
        <w:t>genome-wide association transitioning to whole-genome and whole-exome platforms</w:t>
      </w:r>
      <w:r w:rsidR="00FE35D0" w:rsidRPr="00262681">
        <w:t>, statistical methods for large-</w:t>
      </w:r>
      <w:r w:rsidRPr="00262681">
        <w:t xml:space="preserve">scale association studies are </w:t>
      </w:r>
      <w:r w:rsidR="00B9501F" w:rsidRPr="00262681">
        <w:t xml:space="preserve">essential for </w:t>
      </w:r>
      <w:r w:rsidRPr="00262681">
        <w:t>uncover</w:t>
      </w:r>
      <w:r w:rsidR="00B9501F" w:rsidRPr="00262681">
        <w:t>ing</w:t>
      </w:r>
      <w:r w:rsidRPr="00262681">
        <w:t xml:space="preserve"> the genetic basis of complex disease</w:t>
      </w:r>
      <w:r w:rsidR="00F65169" w:rsidRPr="00262681">
        <w:t xml:space="preserve"> (</w:t>
      </w:r>
      <w:r w:rsidR="00672432" w:rsidRPr="00262681">
        <w:t>this ending is not strong</w:t>
      </w:r>
      <w:r w:rsidR="00F65169" w:rsidRPr="00262681">
        <w:t>)</w:t>
      </w:r>
      <w:r w:rsidRPr="00262681">
        <w:t>.</w:t>
      </w:r>
      <w:r w:rsidR="00631235">
        <w:t xml:space="preserve"> The abilit</w:t>
      </w:r>
      <w:bookmarkStart w:id="0" w:name="_GoBack"/>
      <w:bookmarkEnd w:id="0"/>
      <w:r w:rsidR="00631235">
        <w:t xml:space="preserve">y to integrate existing GWAS as prior information can further power these studies to prioritize </w:t>
      </w:r>
      <w:r w:rsidR="005E0D7E">
        <w:t>specific variants at known loci.</w:t>
      </w:r>
    </w:p>
    <w:p w14:paraId="02268189" w14:textId="77777777" w:rsidR="005E0D7E" w:rsidRDefault="005E0D7E">
      <w:pPr>
        <w:rPr>
          <w:b/>
        </w:rPr>
      </w:pPr>
      <w:r>
        <w:rPr>
          <w:b/>
        </w:rPr>
        <w:br w:type="page"/>
      </w:r>
    </w:p>
    <w:p w14:paraId="00E56E04" w14:textId="113039CF" w:rsidR="00560CD0" w:rsidRPr="00262681" w:rsidRDefault="001B5C17" w:rsidP="00483293">
      <w:pPr>
        <w:pStyle w:val="normal0"/>
        <w:spacing w:after="120" w:line="360" w:lineRule="auto"/>
        <w:rPr>
          <w:b/>
        </w:rPr>
      </w:pPr>
      <w:r w:rsidRPr="00262681">
        <w:rPr>
          <w:b/>
        </w:rPr>
        <w:lastRenderedPageBreak/>
        <w:t>Deleted</w:t>
      </w:r>
    </w:p>
    <w:p w14:paraId="0B5F7E9A" w14:textId="6E523D29" w:rsidR="009B395F" w:rsidRDefault="009B395F" w:rsidP="009B395F">
      <w:pPr>
        <w:pStyle w:val="normal0"/>
        <w:spacing w:before="120" w:after="120" w:line="360" w:lineRule="auto"/>
      </w:pPr>
      <w:r w:rsidRPr="00631235">
        <w:t xml:space="preserve">Variants in </w:t>
      </w:r>
      <w:r w:rsidRPr="00262681">
        <w:rPr>
          <w:i/>
        </w:rPr>
        <w:t>APOE</w:t>
      </w:r>
      <w:r w:rsidRPr="00262681">
        <w:t xml:space="preserve"> </w:t>
      </w:r>
      <w:r>
        <w:t>are</w:t>
      </w:r>
      <w:r w:rsidRPr="00262681">
        <w:t xml:space="preserve"> the greatest known genetic factor</w:t>
      </w:r>
      <w:r>
        <w:t>s</w:t>
      </w:r>
      <w:r w:rsidRPr="00262681">
        <w:t xml:space="preserve"> for LOAD. The </w:t>
      </w:r>
      <w:r w:rsidRPr="00262681">
        <w:rPr>
          <w:i/>
        </w:rPr>
        <w:t>APOEε3</w:t>
      </w:r>
      <w:r w:rsidRPr="00262681">
        <w:t xml:space="preserve"> allele is considered neutral while </w:t>
      </w:r>
      <w:r w:rsidRPr="00262681">
        <w:rPr>
          <w:i/>
        </w:rPr>
        <w:t>APOEε</w:t>
      </w:r>
      <w:r>
        <w:rPr>
          <w:i/>
        </w:rPr>
        <w:t>2</w:t>
      </w:r>
      <w:r w:rsidRPr="00262681">
        <w:t xml:space="preserve"> and </w:t>
      </w:r>
      <w:r w:rsidRPr="00262681">
        <w:rPr>
          <w:i/>
        </w:rPr>
        <w:t>APOEε</w:t>
      </w:r>
      <w:r>
        <w:rPr>
          <w:i/>
        </w:rPr>
        <w:t>4</w:t>
      </w:r>
      <w:r w:rsidRPr="00262681">
        <w:t xml:space="preserve"> are decrease and increase LOAD risk, respectively. General frequencies of the three alleles are 8.4%, 77.9%, and 13.7% (in which population? Source? Also, reported frequencies for genotypes, instead of alleles). As comparison, frequencies of the three APOE alleles in the ADSP dataset are 4.4%, 77.5%, and 18.1%, reflecting a selected enrichment of </w:t>
      </w:r>
      <w:r w:rsidRPr="00262681">
        <w:rPr>
          <w:i/>
        </w:rPr>
        <w:t>APOE</w:t>
      </w:r>
      <w:r w:rsidRPr="00262681">
        <w:t xml:space="preserve"> risk alleles in the study population. The risk profile of the three </w:t>
      </w:r>
      <w:r w:rsidRPr="00262681">
        <w:rPr>
          <w:i/>
        </w:rPr>
        <w:t>APOE</w:t>
      </w:r>
      <w:r w:rsidRPr="00262681">
        <w:t xml:space="preserve"> alleles is reproduced in our study when </w:t>
      </w:r>
      <w:r w:rsidRPr="00262681">
        <w:rPr>
          <w:i/>
        </w:rPr>
        <w:t>APOE</w:t>
      </w:r>
      <w:r w:rsidRPr="00262681">
        <w:t xml:space="preserve"> genotype is explicitly included as an independent variable (Figure 2). However, the </w:t>
      </w:r>
      <w:r>
        <w:t xml:space="preserve">specific </w:t>
      </w:r>
      <w:r w:rsidRPr="0050251E">
        <w:rPr>
          <w:i/>
        </w:rPr>
        <w:t>APOE</w:t>
      </w:r>
      <w:r w:rsidRPr="00262681">
        <w:t xml:space="preserve"> variants, rs429358 and rs7412, we</w:t>
      </w:r>
      <w:r>
        <w:t xml:space="preserve">re not genome-wide significant. P-values of </w:t>
      </w:r>
      <w:r w:rsidRPr="00262681">
        <w:t>rs429358 and rs7412</w:t>
      </w:r>
      <w:r>
        <w:t xml:space="preserve"> were </w:t>
      </w:r>
      <w:r w:rsidRPr="00262681">
        <w:t>which reflected the relatively small sample size of the ADSP WGS cohort (570</w:t>
      </w:r>
      <w:r>
        <w:t xml:space="preserve">). </w:t>
      </w:r>
      <w:r>
        <w:t>(S</w:t>
      </w:r>
      <w:r w:rsidRPr="00262681">
        <w:t>ay little more, figure required</w:t>
      </w:r>
      <w:r>
        <w:t xml:space="preserve">, </w:t>
      </w:r>
      <w:r>
        <w:rPr>
          <w:highlight w:val="yellow"/>
        </w:rPr>
        <w:t>state</w:t>
      </w:r>
      <w:r w:rsidRPr="0050251E">
        <w:rPr>
          <w:highlight w:val="yellow"/>
        </w:rPr>
        <w:t xml:space="preserve"> p values to show how close they were</w:t>
      </w:r>
      <w:r>
        <w:t>). (This paragraph was deleted because the two variants were not reported by the ADSP call</w:t>
      </w:r>
      <w:r w:rsidRPr="00262681">
        <w:t>).</w:t>
      </w:r>
    </w:p>
    <w:p w14:paraId="7CBA3D4E" w14:textId="77777777" w:rsidR="00B97786" w:rsidRPr="00262681" w:rsidRDefault="00B97786" w:rsidP="00483293">
      <w:pPr>
        <w:pStyle w:val="normal0"/>
        <w:spacing w:after="120" w:line="360" w:lineRule="auto"/>
      </w:pPr>
      <w:r w:rsidRPr="00262681">
        <w:t xml:space="preserve">To demonstrate these issues, we built a LMM for the ADSP dataset by transforming the four categorical AD statuses into numerical probabilities (no to 0, possible to 0.25, probable to 0.5, </w:t>
      </w:r>
      <w:proofErr w:type="gramStart"/>
      <w:r w:rsidRPr="00262681">
        <w:t>definite</w:t>
      </w:r>
      <w:proofErr w:type="gramEnd"/>
      <w:r w:rsidRPr="00262681">
        <w:t xml:space="preserve"> to 1). The LMM realization was estimated with </w:t>
      </w:r>
      <w:proofErr w:type="spellStart"/>
      <w:r w:rsidRPr="00262681">
        <w:rPr>
          <w:i/>
        </w:rPr>
        <w:t>QTLRel</w:t>
      </w:r>
      <w:proofErr w:type="spellEnd"/>
      <w:r w:rsidRPr="00262681">
        <w:t xml:space="preserve"> (Cheng et al., 2011). Results by LMM and GLMM were similar in general. Pearson’s correlation coefficient of P-values by LMM and GLMM was xxx. However, by comparing the top 0.1% variants in either model, the LMM increased LRT by 1.97 on average. Interquartile range of LRT differences between LMM and GLMM for the top 0.1% variants were 0.88 to 2.86 (a figure required). This result showed LMM was incompetent to control type I error.</w:t>
      </w:r>
    </w:p>
    <w:p w14:paraId="0FCEDFD6" w14:textId="77777777" w:rsidR="00AC3E8D" w:rsidRPr="00262681" w:rsidRDefault="00AC3E8D" w:rsidP="00483293">
      <w:pPr>
        <w:pStyle w:val="normal0"/>
        <w:spacing w:after="120" w:line="360" w:lineRule="auto"/>
      </w:pPr>
      <w:r w:rsidRPr="00262681">
        <w:t xml:space="preserve">By inspecting the variants that returned the most different LOD values (top 76 with minimal LOD difference 8) for the two models, we found: (1) these variants were rare, with. MAF ranging from 0.010 to 0.036, (2) MAF of these variants across the four AD diagnoses varied nonlinearly (This is the non-constant residual variance issue as described in the GMMAT paper). Taking rs34827707 for example, while the minor allele appeared frequently in the definite AD population with MAF 0.18, it was rare in all the other AD populations. MAF in no, possible, and probable populations were 0.01, 0, and 0.01, respectively. This suggested that transformation of ordered categories into continuous probabilities is unstable for rare variants. </w:t>
      </w:r>
    </w:p>
    <w:p w14:paraId="0E6DD58F" w14:textId="77777777" w:rsidR="001C7D5F" w:rsidRPr="00262681" w:rsidRDefault="001C7D5F" w:rsidP="001C7D5F">
      <w:pPr>
        <w:pStyle w:val="normal0"/>
        <w:spacing w:before="120" w:after="120" w:line="360" w:lineRule="auto"/>
      </w:pPr>
      <w:r w:rsidRPr="00262681">
        <w:t xml:space="preserve">Leaving the APOE locus, other top AD variants show weak association with LOAD in the ADSP dataset. P-values of the other top 20 AD variants from Alzheimer’s disease were xxx to xxx (table required). This is consistent by using both GLMM and LMM models (Supplementary Figure, say more). </w:t>
      </w:r>
    </w:p>
    <w:p w14:paraId="26A686FF" w14:textId="77777777" w:rsidR="00560CD0" w:rsidRPr="00262681" w:rsidRDefault="00204E2F" w:rsidP="00483293">
      <w:pPr>
        <w:pStyle w:val="normal0"/>
        <w:spacing w:after="120" w:line="360" w:lineRule="auto"/>
      </w:pPr>
      <w:r w:rsidRPr="00262681">
        <w:lastRenderedPageBreak/>
        <w:t>Our method comes with several drawbacks. Firstly, model parameters are hard to explain. Secondly, heritability estimation is elusive because of the hidden residual variances. Thirdly, only one variance component is supported. Although Bayesian modeling has no difficulty handling multiple variance components, this becomes impractical for the GWAS settings given the available computing resources nowadays. Fourthly, the speed is not satisfactory. We expect superior algorithms to be developed for generalized linear mixed model.</w:t>
      </w:r>
    </w:p>
    <w:p w14:paraId="5D95B961" w14:textId="77777777" w:rsidR="00560CD0" w:rsidRPr="00262681" w:rsidRDefault="00204E2F" w:rsidP="00483293">
      <w:pPr>
        <w:pStyle w:val="normal0"/>
        <w:spacing w:after="120" w:line="360" w:lineRule="auto"/>
      </w:pPr>
      <w:r w:rsidRPr="00262681">
        <w:t>Disease phenotypes as defined by ADSP fit an ordered categorical variable. We also collapse the four AD categories into two to simulate a case-control study (control: no, possible; case: probable, definite). Further, the family-wise study design and multiple-races sample pool suggested the necessity of sample relatedness correction. Age and sex was included as conditional covariates for their potential confounding effects to the variants under study.</w:t>
      </w:r>
    </w:p>
    <w:p w14:paraId="53F5A8C9" w14:textId="77777777" w:rsidR="00560CD0" w:rsidRPr="00262681" w:rsidRDefault="00204E2F" w:rsidP="00483293">
      <w:pPr>
        <w:pStyle w:val="normal0"/>
        <w:spacing w:after="120" w:line="360" w:lineRule="auto"/>
      </w:pPr>
      <w:r w:rsidRPr="00262681">
        <w:t>From the NHGRI GWAS category, obesity-related traits has been studied in 958 publications, Type 2 diabetes in 320 studies, Schizophrenia in 256 studies, and so on.</w:t>
      </w:r>
    </w:p>
    <w:p w14:paraId="12590C1A" w14:textId="77777777" w:rsidR="00560CD0" w:rsidRPr="00262681" w:rsidRDefault="00204E2F" w:rsidP="00483293">
      <w:pPr>
        <w:pStyle w:val="normal0"/>
        <w:spacing w:before="120" w:after="120" w:line="360" w:lineRule="auto"/>
      </w:pPr>
      <w:r w:rsidRPr="00262681">
        <w:t>A total of 244 genomic variants in 73 independent LD blocks passed the LOD threshold of 0.05 FDR (Figure 3a, Table 1). Effect size, MAF, and LOD of the top variants in each LD block matched well. Interestingly, 85% of the 244 variants are risky. Rare variants show bigger effect size (correlation coefficient: -0.785), suggesting extreme protective and risky variants are less heritable. The 244 variants lead to 1101 genetic consequences, in which 51.8% were intron-related (570 out of 1101). This ratio is the same as that of all intron-related consequences relative to consequences by all variants (29.2 million out of 56.5 million). This suggests associations between intron variants and LOAD is not stronger than variants in other genetic regions. The 570 intron-consequences mapped to 153 unique variants and 53 genes. These genes are significantly enriched in metabolic process (14) and calcium ion binding activity (6, Supplementary Table).  Further, 23 out of the 53 genes are included in the NHGRI GWAS category (Welter et al., 2014) including PDE7B, a gene that was associated with Alzheimer’s disease (</w:t>
      </w:r>
      <w:proofErr w:type="spellStart"/>
      <w:r w:rsidRPr="00262681">
        <w:t>Sherva</w:t>
      </w:r>
      <w:proofErr w:type="spellEnd"/>
      <w:r w:rsidRPr="00262681">
        <w:t xml:space="preserve"> et al., 2013). Other top traits of the 23 GWAS category genes are rheumatoid arthritis, </w:t>
      </w:r>
      <w:proofErr w:type="spellStart"/>
      <w:r w:rsidRPr="00262681">
        <w:t>IgG</w:t>
      </w:r>
      <w:proofErr w:type="spellEnd"/>
      <w:r w:rsidRPr="00262681">
        <w:t xml:space="preserve"> glycosylation, obesity-related traits, and type-2 diabetes (Supplementary Table). Interestingly, variants of the 23 overlapping GWAS genes are either intron (65) or intergenic (19).</w:t>
      </w:r>
    </w:p>
    <w:p w14:paraId="7D31F631" w14:textId="77777777" w:rsidR="00560CD0" w:rsidRPr="00262681" w:rsidRDefault="00204E2F" w:rsidP="00483293">
      <w:pPr>
        <w:pStyle w:val="normal0"/>
        <w:spacing w:before="120" w:after="120" w:line="360" w:lineRule="auto"/>
      </w:pPr>
      <w:r w:rsidRPr="00262681">
        <w:t xml:space="preserve">Noncoding transcript variants are the second most abundant (15.3% and 168 incidences). This corresponds to 76 unique variants and 37 genes.  Majority of the noncoding transcript consequences are also in the introns (158 out of 168).  The other 10 exon-consequences mapped to 8 variants affecting 6 genes: hsa-mir-6723, AC144450, LINC00870, LINC00700, </w:t>
      </w:r>
      <w:r w:rsidRPr="00262681">
        <w:lastRenderedPageBreak/>
        <w:t xml:space="preserve">FDPSP3, RP11-560L11. LINC00870 and LINC00700, as </w:t>
      </w:r>
      <w:proofErr w:type="spellStart"/>
      <w:r w:rsidRPr="00262681">
        <w:t>lincRNA</w:t>
      </w:r>
      <w:proofErr w:type="spellEnd"/>
      <w:r w:rsidRPr="00262681">
        <w:t xml:space="preserve">, were associated with migraine and metabolite levels, respectively (Yu et al., 2013; </w:t>
      </w:r>
      <w:proofErr w:type="spellStart"/>
      <w:r w:rsidRPr="00262681">
        <w:t>Anttila</w:t>
      </w:r>
      <w:proofErr w:type="spellEnd"/>
      <w:r w:rsidRPr="00262681">
        <w:t xml:space="preserve"> et al., 2013).  Additionally, we have 79 intergenic, 23 significant regulatory region, and 1 missense variant consequences (Supplementary Table).</w:t>
      </w:r>
    </w:p>
    <w:p w14:paraId="00BEB136" w14:textId="77777777" w:rsidR="00560CD0" w:rsidRPr="00262681" w:rsidRDefault="00204E2F" w:rsidP="00483293">
      <w:pPr>
        <w:pStyle w:val="normal0"/>
        <w:spacing w:before="120" w:after="120" w:line="360" w:lineRule="auto"/>
      </w:pPr>
      <w:r w:rsidRPr="00262681">
        <w:t xml:space="preserve">The one missense variant is rs191267549 (chr10: 120789413).  The </w:t>
      </w:r>
      <w:r w:rsidRPr="00262681">
        <w:rPr>
          <w:i/>
        </w:rPr>
        <w:t>C</w:t>
      </w:r>
      <w:r w:rsidRPr="00262681">
        <w:t xml:space="preserve"> to </w:t>
      </w:r>
      <w:r w:rsidRPr="00262681">
        <w:rPr>
          <w:i/>
        </w:rPr>
        <w:t>A</w:t>
      </w:r>
      <w:r w:rsidRPr="00262681">
        <w:t xml:space="preserve"> mutation causes a </w:t>
      </w:r>
      <w:r w:rsidRPr="00262681">
        <w:rPr>
          <w:i/>
        </w:rPr>
        <w:t>P</w:t>
      </w:r>
      <w:r w:rsidRPr="00262681">
        <w:t xml:space="preserve"> to </w:t>
      </w:r>
      <w:r w:rsidRPr="00262681">
        <w:rPr>
          <w:i/>
        </w:rPr>
        <w:t>T</w:t>
      </w:r>
      <w:r w:rsidRPr="00262681">
        <w:t xml:space="preserve"> amino acid change in NANOS1 protein.  18 out of the 19 samples who carry the rs191267549 minor allele (A) are either probable or definite LOAD, whereas all 3 homozygous rs191267549 A/A cases are definite LOAD (Figure 5).  The 18 minor allele carriers spread in 10 families.  NANOS1 is widely expressed in the neural and immune system and functionally rich.  It affects both gene transcription as a transcription factor (TF) and translation as a RNA-binding protein (RBP).  As a TF, the 11 targeting genes are enriched in multiple KEGG and GO terms, including </w:t>
      </w:r>
      <w:proofErr w:type="spellStart"/>
      <w:r w:rsidRPr="00262681">
        <w:t>neurotrophin</w:t>
      </w:r>
      <w:proofErr w:type="spellEnd"/>
      <w:r w:rsidRPr="00262681">
        <w:t xml:space="preserve"> signaling, focal adhesion, cell cycle, axon guidance, </w:t>
      </w:r>
      <w:proofErr w:type="spellStart"/>
      <w:r w:rsidRPr="00262681">
        <w:t>Jak</w:t>
      </w:r>
      <w:proofErr w:type="spellEnd"/>
      <w:r w:rsidRPr="00262681">
        <w:t>-STAT signaling, regulation of immune response, regulation of cellular metabolic process, and regulation of apoptotic process (Supplementary Table).  As a RBP, NANOS1 contains a zinc-finger motif, which regulates translation of specific mRNAs by forming a complex with PUM2 that associates with the 3’UTR of mRNA targets.  Interestingly, both NANOS1 and APOE are associated atherosclerosis, suggesting the two proteins might function together in a shared pathway.</w:t>
      </w:r>
    </w:p>
    <w:p w14:paraId="2EA11E63" w14:textId="77777777" w:rsidR="00560CD0" w:rsidRPr="00262681" w:rsidRDefault="00560CD0" w:rsidP="00483293">
      <w:pPr>
        <w:pStyle w:val="normal0"/>
        <w:spacing w:after="120" w:line="360" w:lineRule="auto"/>
      </w:pPr>
    </w:p>
    <w:sectPr w:rsidR="00560CD0" w:rsidRPr="00262681" w:rsidSect="001C3A62">
      <w:footerReference w:type="default" r:id="rId9"/>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B65B2" w14:textId="77777777" w:rsidR="00691B2D" w:rsidRDefault="00691B2D" w:rsidP="00204E2F">
      <w:pPr>
        <w:spacing w:line="240" w:lineRule="auto"/>
      </w:pPr>
      <w:r>
        <w:separator/>
      </w:r>
    </w:p>
  </w:endnote>
  <w:endnote w:type="continuationSeparator" w:id="0">
    <w:p w14:paraId="6D10E54D" w14:textId="77777777" w:rsidR="00691B2D" w:rsidRDefault="00691B2D"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Content>
      <w:customXmlInsRangeEnd w:id="1"/>
      <w:p w14:paraId="09A6EEF3" w14:textId="77777777" w:rsidR="00691B2D" w:rsidRDefault="00691B2D">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5E0D7E">
          <w:rPr>
            <w:noProof/>
          </w:rPr>
          <w:t>10</w:t>
        </w:r>
        <w:ins w:id="4" w:author="Gregory Carter" w:date="2016-03-21T14:53:00Z">
          <w:r>
            <w:fldChar w:fldCharType="end"/>
          </w:r>
        </w:ins>
      </w:p>
      <w:customXmlInsRangeStart w:id="5" w:author="Gregory Carter" w:date="2016-03-21T14:53:00Z"/>
    </w:sdtContent>
  </w:sdt>
  <w:customXmlInsRangeEnd w:id="5"/>
  <w:p w14:paraId="64299087" w14:textId="77777777" w:rsidR="00691B2D" w:rsidRDefault="00691B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3638D" w14:textId="77777777" w:rsidR="00691B2D" w:rsidRDefault="00691B2D" w:rsidP="00204E2F">
      <w:pPr>
        <w:spacing w:line="240" w:lineRule="auto"/>
      </w:pPr>
      <w:r>
        <w:separator/>
      </w:r>
    </w:p>
  </w:footnote>
  <w:footnote w:type="continuationSeparator" w:id="0">
    <w:p w14:paraId="51B32BD4" w14:textId="77777777" w:rsidR="00691B2D" w:rsidRDefault="00691B2D"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0A72"/>
    <w:rsid w:val="00000198"/>
    <w:rsid w:val="0000157E"/>
    <w:rsid w:val="00003A41"/>
    <w:rsid w:val="00006FD6"/>
    <w:rsid w:val="00007096"/>
    <w:rsid w:val="00010E11"/>
    <w:rsid w:val="000124A1"/>
    <w:rsid w:val="00012732"/>
    <w:rsid w:val="000218C9"/>
    <w:rsid w:val="00023002"/>
    <w:rsid w:val="00023E24"/>
    <w:rsid w:val="00024BE9"/>
    <w:rsid w:val="00024D36"/>
    <w:rsid w:val="00024D54"/>
    <w:rsid w:val="000253D4"/>
    <w:rsid w:val="00025DE5"/>
    <w:rsid w:val="00026619"/>
    <w:rsid w:val="00027462"/>
    <w:rsid w:val="00032554"/>
    <w:rsid w:val="00035182"/>
    <w:rsid w:val="0003523C"/>
    <w:rsid w:val="000368F0"/>
    <w:rsid w:val="00040033"/>
    <w:rsid w:val="000444D0"/>
    <w:rsid w:val="00046137"/>
    <w:rsid w:val="0004665A"/>
    <w:rsid w:val="00052DDA"/>
    <w:rsid w:val="000532C9"/>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459"/>
    <w:rsid w:val="00081D0C"/>
    <w:rsid w:val="00082017"/>
    <w:rsid w:val="00082678"/>
    <w:rsid w:val="000845BB"/>
    <w:rsid w:val="00085754"/>
    <w:rsid w:val="00092B5E"/>
    <w:rsid w:val="00095D19"/>
    <w:rsid w:val="000B1745"/>
    <w:rsid w:val="000B18FC"/>
    <w:rsid w:val="000B3113"/>
    <w:rsid w:val="000B4F57"/>
    <w:rsid w:val="000B6FD4"/>
    <w:rsid w:val="000C0044"/>
    <w:rsid w:val="000C01FF"/>
    <w:rsid w:val="000C1188"/>
    <w:rsid w:val="000C18CA"/>
    <w:rsid w:val="000C25CC"/>
    <w:rsid w:val="000C2A8E"/>
    <w:rsid w:val="000C54FC"/>
    <w:rsid w:val="000C64AB"/>
    <w:rsid w:val="000C7263"/>
    <w:rsid w:val="000D2DB4"/>
    <w:rsid w:val="000D33DB"/>
    <w:rsid w:val="000E0E56"/>
    <w:rsid w:val="000F09FA"/>
    <w:rsid w:val="000F17EA"/>
    <w:rsid w:val="000F4909"/>
    <w:rsid w:val="000F4CA0"/>
    <w:rsid w:val="000F53B7"/>
    <w:rsid w:val="000F5FD7"/>
    <w:rsid w:val="000F6CED"/>
    <w:rsid w:val="000F759B"/>
    <w:rsid w:val="00100520"/>
    <w:rsid w:val="00101EE1"/>
    <w:rsid w:val="00102944"/>
    <w:rsid w:val="00103D93"/>
    <w:rsid w:val="00104102"/>
    <w:rsid w:val="001075EA"/>
    <w:rsid w:val="00110911"/>
    <w:rsid w:val="00110F44"/>
    <w:rsid w:val="00112B97"/>
    <w:rsid w:val="00115137"/>
    <w:rsid w:val="00121015"/>
    <w:rsid w:val="00124B7D"/>
    <w:rsid w:val="00125BFB"/>
    <w:rsid w:val="00127D78"/>
    <w:rsid w:val="00127D91"/>
    <w:rsid w:val="00134B39"/>
    <w:rsid w:val="00134BA5"/>
    <w:rsid w:val="00135919"/>
    <w:rsid w:val="001366DF"/>
    <w:rsid w:val="0013764F"/>
    <w:rsid w:val="001379D2"/>
    <w:rsid w:val="0014045C"/>
    <w:rsid w:val="00140DB1"/>
    <w:rsid w:val="00143321"/>
    <w:rsid w:val="001435CD"/>
    <w:rsid w:val="0014508D"/>
    <w:rsid w:val="00145AA8"/>
    <w:rsid w:val="00150F64"/>
    <w:rsid w:val="001526B2"/>
    <w:rsid w:val="00152EB8"/>
    <w:rsid w:val="0015563D"/>
    <w:rsid w:val="00160B83"/>
    <w:rsid w:val="00160FCC"/>
    <w:rsid w:val="001717B5"/>
    <w:rsid w:val="00173507"/>
    <w:rsid w:val="00176C8F"/>
    <w:rsid w:val="001778B0"/>
    <w:rsid w:val="00181430"/>
    <w:rsid w:val="00182DFC"/>
    <w:rsid w:val="00184318"/>
    <w:rsid w:val="00185F81"/>
    <w:rsid w:val="00191049"/>
    <w:rsid w:val="0019156B"/>
    <w:rsid w:val="001920A8"/>
    <w:rsid w:val="001926EC"/>
    <w:rsid w:val="001930AB"/>
    <w:rsid w:val="0019312F"/>
    <w:rsid w:val="001943B5"/>
    <w:rsid w:val="001A19F2"/>
    <w:rsid w:val="001A256D"/>
    <w:rsid w:val="001A5AAA"/>
    <w:rsid w:val="001A638B"/>
    <w:rsid w:val="001A6A88"/>
    <w:rsid w:val="001A700C"/>
    <w:rsid w:val="001A7479"/>
    <w:rsid w:val="001B0956"/>
    <w:rsid w:val="001B1BDD"/>
    <w:rsid w:val="001B2FFA"/>
    <w:rsid w:val="001B49D5"/>
    <w:rsid w:val="001B5C17"/>
    <w:rsid w:val="001B7868"/>
    <w:rsid w:val="001C3A62"/>
    <w:rsid w:val="001C504E"/>
    <w:rsid w:val="001C7D5F"/>
    <w:rsid w:val="001D0F01"/>
    <w:rsid w:val="001D2C1A"/>
    <w:rsid w:val="001D533D"/>
    <w:rsid w:val="001D6BFD"/>
    <w:rsid w:val="001D76D4"/>
    <w:rsid w:val="001E0F44"/>
    <w:rsid w:val="001E33DE"/>
    <w:rsid w:val="001E563E"/>
    <w:rsid w:val="001E5B0B"/>
    <w:rsid w:val="001E7D70"/>
    <w:rsid w:val="001E7F0D"/>
    <w:rsid w:val="001F0BE7"/>
    <w:rsid w:val="001F0C51"/>
    <w:rsid w:val="001F400A"/>
    <w:rsid w:val="001F440F"/>
    <w:rsid w:val="001F4E8F"/>
    <w:rsid w:val="001F5314"/>
    <w:rsid w:val="001F6A98"/>
    <w:rsid w:val="002001C9"/>
    <w:rsid w:val="00200AFA"/>
    <w:rsid w:val="00204208"/>
    <w:rsid w:val="00204E2F"/>
    <w:rsid w:val="0020588B"/>
    <w:rsid w:val="00212B20"/>
    <w:rsid w:val="00214472"/>
    <w:rsid w:val="00214DD2"/>
    <w:rsid w:val="002218D3"/>
    <w:rsid w:val="00222F9E"/>
    <w:rsid w:val="00223E65"/>
    <w:rsid w:val="00224A4E"/>
    <w:rsid w:val="00226794"/>
    <w:rsid w:val="002304E6"/>
    <w:rsid w:val="00231649"/>
    <w:rsid w:val="00233D7C"/>
    <w:rsid w:val="00233E15"/>
    <w:rsid w:val="0023580F"/>
    <w:rsid w:val="00235A9C"/>
    <w:rsid w:val="00242107"/>
    <w:rsid w:val="00247A5A"/>
    <w:rsid w:val="002518C2"/>
    <w:rsid w:val="00253922"/>
    <w:rsid w:val="0025407C"/>
    <w:rsid w:val="002562AB"/>
    <w:rsid w:val="002603CF"/>
    <w:rsid w:val="00260A4A"/>
    <w:rsid w:val="00262278"/>
    <w:rsid w:val="00262681"/>
    <w:rsid w:val="00263FBA"/>
    <w:rsid w:val="00264784"/>
    <w:rsid w:val="00265552"/>
    <w:rsid w:val="00265655"/>
    <w:rsid w:val="00266DDC"/>
    <w:rsid w:val="002726A4"/>
    <w:rsid w:val="00272BF8"/>
    <w:rsid w:val="00274F59"/>
    <w:rsid w:val="002800C9"/>
    <w:rsid w:val="00280305"/>
    <w:rsid w:val="00280C65"/>
    <w:rsid w:val="002844EA"/>
    <w:rsid w:val="0029125D"/>
    <w:rsid w:val="0029211B"/>
    <w:rsid w:val="00294A4D"/>
    <w:rsid w:val="00294B98"/>
    <w:rsid w:val="002970DE"/>
    <w:rsid w:val="00297170"/>
    <w:rsid w:val="00297502"/>
    <w:rsid w:val="002A1329"/>
    <w:rsid w:val="002A22A1"/>
    <w:rsid w:val="002A2FF2"/>
    <w:rsid w:val="002A43D8"/>
    <w:rsid w:val="002B1D55"/>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6083"/>
    <w:rsid w:val="002F7FBB"/>
    <w:rsid w:val="003006B0"/>
    <w:rsid w:val="003010FD"/>
    <w:rsid w:val="003017B4"/>
    <w:rsid w:val="003045BA"/>
    <w:rsid w:val="00306819"/>
    <w:rsid w:val="003069E5"/>
    <w:rsid w:val="003070DC"/>
    <w:rsid w:val="0030793C"/>
    <w:rsid w:val="00316895"/>
    <w:rsid w:val="003173B4"/>
    <w:rsid w:val="00321F34"/>
    <w:rsid w:val="00322AF7"/>
    <w:rsid w:val="0032334B"/>
    <w:rsid w:val="00326D18"/>
    <w:rsid w:val="003364A4"/>
    <w:rsid w:val="00336E95"/>
    <w:rsid w:val="00340D58"/>
    <w:rsid w:val="003432ED"/>
    <w:rsid w:val="00343CE4"/>
    <w:rsid w:val="0034416E"/>
    <w:rsid w:val="00345060"/>
    <w:rsid w:val="0034739B"/>
    <w:rsid w:val="00351631"/>
    <w:rsid w:val="0035179D"/>
    <w:rsid w:val="003551FD"/>
    <w:rsid w:val="0036122E"/>
    <w:rsid w:val="00361651"/>
    <w:rsid w:val="00362C6A"/>
    <w:rsid w:val="003639F6"/>
    <w:rsid w:val="0036503D"/>
    <w:rsid w:val="00365407"/>
    <w:rsid w:val="00365700"/>
    <w:rsid w:val="00365734"/>
    <w:rsid w:val="003661D2"/>
    <w:rsid w:val="00366900"/>
    <w:rsid w:val="003744F9"/>
    <w:rsid w:val="00374DCC"/>
    <w:rsid w:val="00375E92"/>
    <w:rsid w:val="003817BE"/>
    <w:rsid w:val="003823A2"/>
    <w:rsid w:val="003875F4"/>
    <w:rsid w:val="00391507"/>
    <w:rsid w:val="003928C6"/>
    <w:rsid w:val="00394BDD"/>
    <w:rsid w:val="003A0EB0"/>
    <w:rsid w:val="003A2F00"/>
    <w:rsid w:val="003B02A4"/>
    <w:rsid w:val="003B18DD"/>
    <w:rsid w:val="003B2B11"/>
    <w:rsid w:val="003B58E1"/>
    <w:rsid w:val="003B68BE"/>
    <w:rsid w:val="003B6C8C"/>
    <w:rsid w:val="003C1368"/>
    <w:rsid w:val="003C1F80"/>
    <w:rsid w:val="003C3547"/>
    <w:rsid w:val="003C4B8B"/>
    <w:rsid w:val="003C5A17"/>
    <w:rsid w:val="003C766E"/>
    <w:rsid w:val="003C7E83"/>
    <w:rsid w:val="003D15D4"/>
    <w:rsid w:val="003D3071"/>
    <w:rsid w:val="003D3197"/>
    <w:rsid w:val="003D470A"/>
    <w:rsid w:val="003D5E7A"/>
    <w:rsid w:val="003D7051"/>
    <w:rsid w:val="003D7B59"/>
    <w:rsid w:val="003E0BAF"/>
    <w:rsid w:val="003E6778"/>
    <w:rsid w:val="003E6DC5"/>
    <w:rsid w:val="003F1BAE"/>
    <w:rsid w:val="003F4844"/>
    <w:rsid w:val="003F5DF9"/>
    <w:rsid w:val="003F7338"/>
    <w:rsid w:val="003F7FB8"/>
    <w:rsid w:val="003F7FCF"/>
    <w:rsid w:val="0040179A"/>
    <w:rsid w:val="004061A1"/>
    <w:rsid w:val="004078FE"/>
    <w:rsid w:val="004103B9"/>
    <w:rsid w:val="00412D56"/>
    <w:rsid w:val="00414B7E"/>
    <w:rsid w:val="00415068"/>
    <w:rsid w:val="00415239"/>
    <w:rsid w:val="00416F4A"/>
    <w:rsid w:val="0041728C"/>
    <w:rsid w:val="0042652B"/>
    <w:rsid w:val="004309A9"/>
    <w:rsid w:val="00430ADA"/>
    <w:rsid w:val="00431C14"/>
    <w:rsid w:val="0043655F"/>
    <w:rsid w:val="00437BDC"/>
    <w:rsid w:val="00441473"/>
    <w:rsid w:val="004435FA"/>
    <w:rsid w:val="004462B3"/>
    <w:rsid w:val="00451389"/>
    <w:rsid w:val="00452080"/>
    <w:rsid w:val="004520C5"/>
    <w:rsid w:val="00452101"/>
    <w:rsid w:val="00453205"/>
    <w:rsid w:val="00453C85"/>
    <w:rsid w:val="00454439"/>
    <w:rsid w:val="00455968"/>
    <w:rsid w:val="0045678B"/>
    <w:rsid w:val="00462181"/>
    <w:rsid w:val="00462CBB"/>
    <w:rsid w:val="00463DA2"/>
    <w:rsid w:val="00464899"/>
    <w:rsid w:val="00464D60"/>
    <w:rsid w:val="004658ED"/>
    <w:rsid w:val="00465ED3"/>
    <w:rsid w:val="00471631"/>
    <w:rsid w:val="00483293"/>
    <w:rsid w:val="0048440E"/>
    <w:rsid w:val="00486C99"/>
    <w:rsid w:val="00486EB1"/>
    <w:rsid w:val="00486F85"/>
    <w:rsid w:val="00490CCE"/>
    <w:rsid w:val="004949DF"/>
    <w:rsid w:val="004A4A49"/>
    <w:rsid w:val="004B0F7D"/>
    <w:rsid w:val="004B17B8"/>
    <w:rsid w:val="004B2B7D"/>
    <w:rsid w:val="004C03A4"/>
    <w:rsid w:val="004C0991"/>
    <w:rsid w:val="004C2B73"/>
    <w:rsid w:val="004D05B9"/>
    <w:rsid w:val="004D534B"/>
    <w:rsid w:val="004D678D"/>
    <w:rsid w:val="004E5F95"/>
    <w:rsid w:val="004E68EA"/>
    <w:rsid w:val="004F738E"/>
    <w:rsid w:val="005015A0"/>
    <w:rsid w:val="0050251E"/>
    <w:rsid w:val="00502DBE"/>
    <w:rsid w:val="00514534"/>
    <w:rsid w:val="00516693"/>
    <w:rsid w:val="005174E8"/>
    <w:rsid w:val="00520375"/>
    <w:rsid w:val="00522226"/>
    <w:rsid w:val="00522EBF"/>
    <w:rsid w:val="0052307F"/>
    <w:rsid w:val="0052412B"/>
    <w:rsid w:val="0052714F"/>
    <w:rsid w:val="00533881"/>
    <w:rsid w:val="00536E76"/>
    <w:rsid w:val="00546525"/>
    <w:rsid w:val="005525AA"/>
    <w:rsid w:val="00553E7B"/>
    <w:rsid w:val="005544DA"/>
    <w:rsid w:val="00557487"/>
    <w:rsid w:val="00557BE9"/>
    <w:rsid w:val="00560B67"/>
    <w:rsid w:val="00560CD0"/>
    <w:rsid w:val="00561B3D"/>
    <w:rsid w:val="0056615B"/>
    <w:rsid w:val="0056620F"/>
    <w:rsid w:val="00566740"/>
    <w:rsid w:val="0057189D"/>
    <w:rsid w:val="005728E1"/>
    <w:rsid w:val="00573FDF"/>
    <w:rsid w:val="005747C3"/>
    <w:rsid w:val="00574F49"/>
    <w:rsid w:val="00577C78"/>
    <w:rsid w:val="00577C9B"/>
    <w:rsid w:val="005825FA"/>
    <w:rsid w:val="0058379D"/>
    <w:rsid w:val="00584A9A"/>
    <w:rsid w:val="00592B5D"/>
    <w:rsid w:val="005946A9"/>
    <w:rsid w:val="005958ED"/>
    <w:rsid w:val="005A0543"/>
    <w:rsid w:val="005A24E8"/>
    <w:rsid w:val="005B02E0"/>
    <w:rsid w:val="005B0BDD"/>
    <w:rsid w:val="005B1D0E"/>
    <w:rsid w:val="005B30AD"/>
    <w:rsid w:val="005B631C"/>
    <w:rsid w:val="005C25BF"/>
    <w:rsid w:val="005C434E"/>
    <w:rsid w:val="005C4F09"/>
    <w:rsid w:val="005C55A1"/>
    <w:rsid w:val="005D058C"/>
    <w:rsid w:val="005D1397"/>
    <w:rsid w:val="005D15F1"/>
    <w:rsid w:val="005D44EF"/>
    <w:rsid w:val="005D5842"/>
    <w:rsid w:val="005D5937"/>
    <w:rsid w:val="005D66A1"/>
    <w:rsid w:val="005D7BBD"/>
    <w:rsid w:val="005E0D7E"/>
    <w:rsid w:val="005E59BC"/>
    <w:rsid w:val="005E7003"/>
    <w:rsid w:val="005E7FDA"/>
    <w:rsid w:val="005F0FD7"/>
    <w:rsid w:val="005F1609"/>
    <w:rsid w:val="005F67F7"/>
    <w:rsid w:val="0060017B"/>
    <w:rsid w:val="00600243"/>
    <w:rsid w:val="006009B8"/>
    <w:rsid w:val="006018FF"/>
    <w:rsid w:val="0061429B"/>
    <w:rsid w:val="00614A24"/>
    <w:rsid w:val="0062092B"/>
    <w:rsid w:val="00623C6A"/>
    <w:rsid w:val="00623F87"/>
    <w:rsid w:val="00631235"/>
    <w:rsid w:val="00634100"/>
    <w:rsid w:val="00636292"/>
    <w:rsid w:val="006457C7"/>
    <w:rsid w:val="00647B36"/>
    <w:rsid w:val="00652C85"/>
    <w:rsid w:val="006544C9"/>
    <w:rsid w:val="00655D49"/>
    <w:rsid w:val="00657441"/>
    <w:rsid w:val="00660B36"/>
    <w:rsid w:val="00663EEB"/>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1B2D"/>
    <w:rsid w:val="006951DC"/>
    <w:rsid w:val="00696446"/>
    <w:rsid w:val="00696507"/>
    <w:rsid w:val="00696F9A"/>
    <w:rsid w:val="006A1F37"/>
    <w:rsid w:val="006A6A11"/>
    <w:rsid w:val="006B062D"/>
    <w:rsid w:val="006B2C12"/>
    <w:rsid w:val="006B7870"/>
    <w:rsid w:val="006B7C4D"/>
    <w:rsid w:val="006C0B05"/>
    <w:rsid w:val="006C35E3"/>
    <w:rsid w:val="006C6110"/>
    <w:rsid w:val="006C68CB"/>
    <w:rsid w:val="006D215E"/>
    <w:rsid w:val="006D2961"/>
    <w:rsid w:val="006D2EF5"/>
    <w:rsid w:val="006D4362"/>
    <w:rsid w:val="006D5526"/>
    <w:rsid w:val="006D5B3A"/>
    <w:rsid w:val="006D6A89"/>
    <w:rsid w:val="006E3882"/>
    <w:rsid w:val="006E5263"/>
    <w:rsid w:val="006E5AFD"/>
    <w:rsid w:val="006E6F72"/>
    <w:rsid w:val="006F03D3"/>
    <w:rsid w:val="006F541D"/>
    <w:rsid w:val="006F5E7F"/>
    <w:rsid w:val="00702C30"/>
    <w:rsid w:val="00702F1F"/>
    <w:rsid w:val="00705DC8"/>
    <w:rsid w:val="0070773A"/>
    <w:rsid w:val="00714F89"/>
    <w:rsid w:val="00716683"/>
    <w:rsid w:val="00720534"/>
    <w:rsid w:val="00720902"/>
    <w:rsid w:val="00720C6B"/>
    <w:rsid w:val="0072181C"/>
    <w:rsid w:val="00722332"/>
    <w:rsid w:val="007238B8"/>
    <w:rsid w:val="00734519"/>
    <w:rsid w:val="00734533"/>
    <w:rsid w:val="007347AA"/>
    <w:rsid w:val="0073555B"/>
    <w:rsid w:val="00736993"/>
    <w:rsid w:val="0074008E"/>
    <w:rsid w:val="00740BDF"/>
    <w:rsid w:val="00740EF8"/>
    <w:rsid w:val="00741DB1"/>
    <w:rsid w:val="00745190"/>
    <w:rsid w:val="007503DA"/>
    <w:rsid w:val="00750A6D"/>
    <w:rsid w:val="00752033"/>
    <w:rsid w:val="007544FF"/>
    <w:rsid w:val="0075468B"/>
    <w:rsid w:val="00754A63"/>
    <w:rsid w:val="00754CAF"/>
    <w:rsid w:val="00757DB0"/>
    <w:rsid w:val="007606BF"/>
    <w:rsid w:val="007623D4"/>
    <w:rsid w:val="0076573A"/>
    <w:rsid w:val="0076690B"/>
    <w:rsid w:val="007707AF"/>
    <w:rsid w:val="00774413"/>
    <w:rsid w:val="007759EB"/>
    <w:rsid w:val="00775EF6"/>
    <w:rsid w:val="00776D3F"/>
    <w:rsid w:val="00776FFE"/>
    <w:rsid w:val="0078347D"/>
    <w:rsid w:val="007836A5"/>
    <w:rsid w:val="007838C8"/>
    <w:rsid w:val="007873D1"/>
    <w:rsid w:val="007901E9"/>
    <w:rsid w:val="00790428"/>
    <w:rsid w:val="00797BED"/>
    <w:rsid w:val="007A6723"/>
    <w:rsid w:val="007B163C"/>
    <w:rsid w:val="007B2D33"/>
    <w:rsid w:val="007B2F12"/>
    <w:rsid w:val="007B5AEA"/>
    <w:rsid w:val="007B6D0D"/>
    <w:rsid w:val="007B6DC1"/>
    <w:rsid w:val="007C08BF"/>
    <w:rsid w:val="007D2060"/>
    <w:rsid w:val="007D266D"/>
    <w:rsid w:val="007D3592"/>
    <w:rsid w:val="007D3EF5"/>
    <w:rsid w:val="007D477D"/>
    <w:rsid w:val="007D6FB8"/>
    <w:rsid w:val="007E265E"/>
    <w:rsid w:val="007E2EFB"/>
    <w:rsid w:val="007E4921"/>
    <w:rsid w:val="007E6717"/>
    <w:rsid w:val="007E7B21"/>
    <w:rsid w:val="007F1B40"/>
    <w:rsid w:val="007F27F7"/>
    <w:rsid w:val="007F2AC7"/>
    <w:rsid w:val="007F31A8"/>
    <w:rsid w:val="007F3EA5"/>
    <w:rsid w:val="007F4AAC"/>
    <w:rsid w:val="007F5136"/>
    <w:rsid w:val="008005AD"/>
    <w:rsid w:val="00800A72"/>
    <w:rsid w:val="0080116C"/>
    <w:rsid w:val="00803709"/>
    <w:rsid w:val="008059A7"/>
    <w:rsid w:val="00807A4D"/>
    <w:rsid w:val="008145AE"/>
    <w:rsid w:val="0081520D"/>
    <w:rsid w:val="00815A78"/>
    <w:rsid w:val="0081742C"/>
    <w:rsid w:val="00817B5E"/>
    <w:rsid w:val="00821989"/>
    <w:rsid w:val="008235D6"/>
    <w:rsid w:val="008261BA"/>
    <w:rsid w:val="008272BB"/>
    <w:rsid w:val="00827696"/>
    <w:rsid w:val="008334F7"/>
    <w:rsid w:val="008341DB"/>
    <w:rsid w:val="00835038"/>
    <w:rsid w:val="008352F7"/>
    <w:rsid w:val="008367AC"/>
    <w:rsid w:val="00840909"/>
    <w:rsid w:val="00841199"/>
    <w:rsid w:val="00845157"/>
    <w:rsid w:val="00846860"/>
    <w:rsid w:val="00847803"/>
    <w:rsid w:val="00852BFF"/>
    <w:rsid w:val="008545BE"/>
    <w:rsid w:val="008563BE"/>
    <w:rsid w:val="00856B5B"/>
    <w:rsid w:val="00856E6F"/>
    <w:rsid w:val="00861152"/>
    <w:rsid w:val="008615A6"/>
    <w:rsid w:val="00861921"/>
    <w:rsid w:val="008705CE"/>
    <w:rsid w:val="00875826"/>
    <w:rsid w:val="00876078"/>
    <w:rsid w:val="00876593"/>
    <w:rsid w:val="008807A3"/>
    <w:rsid w:val="00885483"/>
    <w:rsid w:val="00885C60"/>
    <w:rsid w:val="00890463"/>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D0632"/>
    <w:rsid w:val="008D2D44"/>
    <w:rsid w:val="008D4387"/>
    <w:rsid w:val="008D4FD8"/>
    <w:rsid w:val="008D582F"/>
    <w:rsid w:val="008E10B4"/>
    <w:rsid w:val="008E69B6"/>
    <w:rsid w:val="008E74FD"/>
    <w:rsid w:val="008E7D3D"/>
    <w:rsid w:val="008F04D8"/>
    <w:rsid w:val="008F4292"/>
    <w:rsid w:val="008F653F"/>
    <w:rsid w:val="00901463"/>
    <w:rsid w:val="00901F1F"/>
    <w:rsid w:val="00901F94"/>
    <w:rsid w:val="00903E49"/>
    <w:rsid w:val="00910F34"/>
    <w:rsid w:val="00912857"/>
    <w:rsid w:val="0091332E"/>
    <w:rsid w:val="00914A38"/>
    <w:rsid w:val="0091630A"/>
    <w:rsid w:val="00917064"/>
    <w:rsid w:val="009174D8"/>
    <w:rsid w:val="00920F8C"/>
    <w:rsid w:val="00921528"/>
    <w:rsid w:val="00924C09"/>
    <w:rsid w:val="00925977"/>
    <w:rsid w:val="009269B2"/>
    <w:rsid w:val="0093033C"/>
    <w:rsid w:val="00930371"/>
    <w:rsid w:val="00930E0B"/>
    <w:rsid w:val="00934005"/>
    <w:rsid w:val="00934279"/>
    <w:rsid w:val="009348A8"/>
    <w:rsid w:val="00935D7C"/>
    <w:rsid w:val="00937377"/>
    <w:rsid w:val="0093773A"/>
    <w:rsid w:val="00941786"/>
    <w:rsid w:val="00943AE5"/>
    <w:rsid w:val="00944961"/>
    <w:rsid w:val="00944C14"/>
    <w:rsid w:val="009554F6"/>
    <w:rsid w:val="009601CB"/>
    <w:rsid w:val="00960DF4"/>
    <w:rsid w:val="009615DC"/>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08B0"/>
    <w:rsid w:val="00992BB7"/>
    <w:rsid w:val="009953D1"/>
    <w:rsid w:val="00995851"/>
    <w:rsid w:val="009A0174"/>
    <w:rsid w:val="009A02BF"/>
    <w:rsid w:val="009A058A"/>
    <w:rsid w:val="009A0655"/>
    <w:rsid w:val="009A08E2"/>
    <w:rsid w:val="009A1D64"/>
    <w:rsid w:val="009A283C"/>
    <w:rsid w:val="009A417C"/>
    <w:rsid w:val="009A4720"/>
    <w:rsid w:val="009A4B4B"/>
    <w:rsid w:val="009A4CF3"/>
    <w:rsid w:val="009A5518"/>
    <w:rsid w:val="009A75D8"/>
    <w:rsid w:val="009B0A60"/>
    <w:rsid w:val="009B2D2C"/>
    <w:rsid w:val="009B2F41"/>
    <w:rsid w:val="009B395F"/>
    <w:rsid w:val="009B3C3B"/>
    <w:rsid w:val="009B50FD"/>
    <w:rsid w:val="009C0A42"/>
    <w:rsid w:val="009C5455"/>
    <w:rsid w:val="009C62DF"/>
    <w:rsid w:val="009C66B8"/>
    <w:rsid w:val="009D08DD"/>
    <w:rsid w:val="009D12AA"/>
    <w:rsid w:val="009D2E5F"/>
    <w:rsid w:val="009E0B14"/>
    <w:rsid w:val="009E43BD"/>
    <w:rsid w:val="009E5CEB"/>
    <w:rsid w:val="009E7465"/>
    <w:rsid w:val="009E7F24"/>
    <w:rsid w:val="009F5069"/>
    <w:rsid w:val="009F537C"/>
    <w:rsid w:val="00A04121"/>
    <w:rsid w:val="00A06995"/>
    <w:rsid w:val="00A070CE"/>
    <w:rsid w:val="00A074D7"/>
    <w:rsid w:val="00A104F5"/>
    <w:rsid w:val="00A11A60"/>
    <w:rsid w:val="00A15457"/>
    <w:rsid w:val="00A166A5"/>
    <w:rsid w:val="00A16F67"/>
    <w:rsid w:val="00A20B18"/>
    <w:rsid w:val="00A304EF"/>
    <w:rsid w:val="00A33622"/>
    <w:rsid w:val="00A341A4"/>
    <w:rsid w:val="00A3684D"/>
    <w:rsid w:val="00A42E8B"/>
    <w:rsid w:val="00A4542A"/>
    <w:rsid w:val="00A5068E"/>
    <w:rsid w:val="00A52B2D"/>
    <w:rsid w:val="00A5401F"/>
    <w:rsid w:val="00A56661"/>
    <w:rsid w:val="00A64FB5"/>
    <w:rsid w:val="00A67263"/>
    <w:rsid w:val="00A67FF6"/>
    <w:rsid w:val="00A708BD"/>
    <w:rsid w:val="00A73753"/>
    <w:rsid w:val="00A76022"/>
    <w:rsid w:val="00A82B93"/>
    <w:rsid w:val="00A84A8E"/>
    <w:rsid w:val="00A84EA2"/>
    <w:rsid w:val="00A907D2"/>
    <w:rsid w:val="00A90A7C"/>
    <w:rsid w:val="00A931DE"/>
    <w:rsid w:val="00A93248"/>
    <w:rsid w:val="00A967E5"/>
    <w:rsid w:val="00A97402"/>
    <w:rsid w:val="00AA67F5"/>
    <w:rsid w:val="00AB7420"/>
    <w:rsid w:val="00AC00D8"/>
    <w:rsid w:val="00AC3E8D"/>
    <w:rsid w:val="00AC4941"/>
    <w:rsid w:val="00AC5E83"/>
    <w:rsid w:val="00AD0B9C"/>
    <w:rsid w:val="00AD173C"/>
    <w:rsid w:val="00AD40C5"/>
    <w:rsid w:val="00AD5D74"/>
    <w:rsid w:val="00AD6392"/>
    <w:rsid w:val="00AD7F82"/>
    <w:rsid w:val="00AE0F5B"/>
    <w:rsid w:val="00AE13E9"/>
    <w:rsid w:val="00AE17AC"/>
    <w:rsid w:val="00AE23DB"/>
    <w:rsid w:val="00AE2B6A"/>
    <w:rsid w:val="00AE338A"/>
    <w:rsid w:val="00AE530A"/>
    <w:rsid w:val="00AE7057"/>
    <w:rsid w:val="00AE7C7A"/>
    <w:rsid w:val="00AE7CB3"/>
    <w:rsid w:val="00AE7F10"/>
    <w:rsid w:val="00AF2036"/>
    <w:rsid w:val="00AF339B"/>
    <w:rsid w:val="00AF45BC"/>
    <w:rsid w:val="00AF4F54"/>
    <w:rsid w:val="00AF5D3D"/>
    <w:rsid w:val="00B02080"/>
    <w:rsid w:val="00B034D9"/>
    <w:rsid w:val="00B049B1"/>
    <w:rsid w:val="00B05972"/>
    <w:rsid w:val="00B1048C"/>
    <w:rsid w:val="00B1178F"/>
    <w:rsid w:val="00B13760"/>
    <w:rsid w:val="00B21B59"/>
    <w:rsid w:val="00B22922"/>
    <w:rsid w:val="00B246D1"/>
    <w:rsid w:val="00B306E5"/>
    <w:rsid w:val="00B3098C"/>
    <w:rsid w:val="00B309DA"/>
    <w:rsid w:val="00B34C98"/>
    <w:rsid w:val="00B36963"/>
    <w:rsid w:val="00B36CB7"/>
    <w:rsid w:val="00B40A51"/>
    <w:rsid w:val="00B40CA5"/>
    <w:rsid w:val="00B415EE"/>
    <w:rsid w:val="00B42019"/>
    <w:rsid w:val="00B42055"/>
    <w:rsid w:val="00B451BC"/>
    <w:rsid w:val="00B45575"/>
    <w:rsid w:val="00B4764E"/>
    <w:rsid w:val="00B517CB"/>
    <w:rsid w:val="00B5315A"/>
    <w:rsid w:val="00B55363"/>
    <w:rsid w:val="00B55DE6"/>
    <w:rsid w:val="00B5616A"/>
    <w:rsid w:val="00B56913"/>
    <w:rsid w:val="00B56D10"/>
    <w:rsid w:val="00B56F56"/>
    <w:rsid w:val="00B604EC"/>
    <w:rsid w:val="00B63265"/>
    <w:rsid w:val="00B678A1"/>
    <w:rsid w:val="00B67F7A"/>
    <w:rsid w:val="00B8009F"/>
    <w:rsid w:val="00B86A92"/>
    <w:rsid w:val="00B878B8"/>
    <w:rsid w:val="00B932B1"/>
    <w:rsid w:val="00B943B8"/>
    <w:rsid w:val="00B9501F"/>
    <w:rsid w:val="00B97786"/>
    <w:rsid w:val="00BA1C82"/>
    <w:rsid w:val="00BA64DB"/>
    <w:rsid w:val="00BB3EA4"/>
    <w:rsid w:val="00BB50E2"/>
    <w:rsid w:val="00BC04FA"/>
    <w:rsid w:val="00BC2F34"/>
    <w:rsid w:val="00BC36E6"/>
    <w:rsid w:val="00BC3B19"/>
    <w:rsid w:val="00BC55B7"/>
    <w:rsid w:val="00BC5C2E"/>
    <w:rsid w:val="00BC6DAD"/>
    <w:rsid w:val="00BC6DDE"/>
    <w:rsid w:val="00BD0B79"/>
    <w:rsid w:val="00BD143C"/>
    <w:rsid w:val="00BD1EE6"/>
    <w:rsid w:val="00BD1FE1"/>
    <w:rsid w:val="00BD3DEB"/>
    <w:rsid w:val="00BD3E65"/>
    <w:rsid w:val="00BD41DF"/>
    <w:rsid w:val="00BD451D"/>
    <w:rsid w:val="00BD4D3F"/>
    <w:rsid w:val="00BE1ABD"/>
    <w:rsid w:val="00BE433B"/>
    <w:rsid w:val="00BE473B"/>
    <w:rsid w:val="00BE6461"/>
    <w:rsid w:val="00BE7BAA"/>
    <w:rsid w:val="00BF1542"/>
    <w:rsid w:val="00BF349B"/>
    <w:rsid w:val="00BF41E8"/>
    <w:rsid w:val="00BF509E"/>
    <w:rsid w:val="00BF5EA3"/>
    <w:rsid w:val="00BF69F1"/>
    <w:rsid w:val="00C01235"/>
    <w:rsid w:val="00C03670"/>
    <w:rsid w:val="00C16877"/>
    <w:rsid w:val="00C17484"/>
    <w:rsid w:val="00C20838"/>
    <w:rsid w:val="00C21002"/>
    <w:rsid w:val="00C21057"/>
    <w:rsid w:val="00C21EB5"/>
    <w:rsid w:val="00C22B36"/>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0613"/>
    <w:rsid w:val="00C520C5"/>
    <w:rsid w:val="00C56A31"/>
    <w:rsid w:val="00C618C5"/>
    <w:rsid w:val="00C670E3"/>
    <w:rsid w:val="00C67EDE"/>
    <w:rsid w:val="00C735A5"/>
    <w:rsid w:val="00C73DFC"/>
    <w:rsid w:val="00C74FB1"/>
    <w:rsid w:val="00C75A07"/>
    <w:rsid w:val="00C777F4"/>
    <w:rsid w:val="00C8033F"/>
    <w:rsid w:val="00C820A3"/>
    <w:rsid w:val="00C8333C"/>
    <w:rsid w:val="00C8621B"/>
    <w:rsid w:val="00C86623"/>
    <w:rsid w:val="00C86A1F"/>
    <w:rsid w:val="00C9034E"/>
    <w:rsid w:val="00C90D34"/>
    <w:rsid w:val="00C90DEC"/>
    <w:rsid w:val="00C92899"/>
    <w:rsid w:val="00C93F16"/>
    <w:rsid w:val="00C950F9"/>
    <w:rsid w:val="00C979C1"/>
    <w:rsid w:val="00CA0147"/>
    <w:rsid w:val="00CA1442"/>
    <w:rsid w:val="00CA370A"/>
    <w:rsid w:val="00CA633B"/>
    <w:rsid w:val="00CA674E"/>
    <w:rsid w:val="00CB05E7"/>
    <w:rsid w:val="00CB1B37"/>
    <w:rsid w:val="00CB1DA3"/>
    <w:rsid w:val="00CB2A15"/>
    <w:rsid w:val="00CB326A"/>
    <w:rsid w:val="00CB5C21"/>
    <w:rsid w:val="00CB6197"/>
    <w:rsid w:val="00CB6340"/>
    <w:rsid w:val="00CC0789"/>
    <w:rsid w:val="00CC206A"/>
    <w:rsid w:val="00CC57DE"/>
    <w:rsid w:val="00CC5B2A"/>
    <w:rsid w:val="00CD23AD"/>
    <w:rsid w:val="00CD4BBA"/>
    <w:rsid w:val="00CD6FD0"/>
    <w:rsid w:val="00CE56F6"/>
    <w:rsid w:val="00CE5D24"/>
    <w:rsid w:val="00CE78FE"/>
    <w:rsid w:val="00CE7FE2"/>
    <w:rsid w:val="00CF2894"/>
    <w:rsid w:val="00CF381F"/>
    <w:rsid w:val="00CF4F49"/>
    <w:rsid w:val="00CF6032"/>
    <w:rsid w:val="00D0043C"/>
    <w:rsid w:val="00D02452"/>
    <w:rsid w:val="00D024C6"/>
    <w:rsid w:val="00D04D7F"/>
    <w:rsid w:val="00D05268"/>
    <w:rsid w:val="00D10A4D"/>
    <w:rsid w:val="00D12317"/>
    <w:rsid w:val="00D15451"/>
    <w:rsid w:val="00D17BEF"/>
    <w:rsid w:val="00D2042C"/>
    <w:rsid w:val="00D212DF"/>
    <w:rsid w:val="00D214A0"/>
    <w:rsid w:val="00D22CD5"/>
    <w:rsid w:val="00D23A1F"/>
    <w:rsid w:val="00D25AB7"/>
    <w:rsid w:val="00D2693D"/>
    <w:rsid w:val="00D27631"/>
    <w:rsid w:val="00D30627"/>
    <w:rsid w:val="00D3072E"/>
    <w:rsid w:val="00D329EE"/>
    <w:rsid w:val="00D33C1F"/>
    <w:rsid w:val="00D34C77"/>
    <w:rsid w:val="00D354C6"/>
    <w:rsid w:val="00D35D21"/>
    <w:rsid w:val="00D40832"/>
    <w:rsid w:val="00D40A8F"/>
    <w:rsid w:val="00D40F09"/>
    <w:rsid w:val="00D42B2D"/>
    <w:rsid w:val="00D42C1B"/>
    <w:rsid w:val="00D43225"/>
    <w:rsid w:val="00D50E9F"/>
    <w:rsid w:val="00D57E87"/>
    <w:rsid w:val="00D610E7"/>
    <w:rsid w:val="00D612C6"/>
    <w:rsid w:val="00D62FC3"/>
    <w:rsid w:val="00D633DF"/>
    <w:rsid w:val="00D64C91"/>
    <w:rsid w:val="00D72CFA"/>
    <w:rsid w:val="00D7391A"/>
    <w:rsid w:val="00D74FB8"/>
    <w:rsid w:val="00D75EFB"/>
    <w:rsid w:val="00D764DA"/>
    <w:rsid w:val="00D76735"/>
    <w:rsid w:val="00D76B80"/>
    <w:rsid w:val="00D80597"/>
    <w:rsid w:val="00D815F6"/>
    <w:rsid w:val="00D84914"/>
    <w:rsid w:val="00D85F2B"/>
    <w:rsid w:val="00D87BC8"/>
    <w:rsid w:val="00D9126D"/>
    <w:rsid w:val="00D93751"/>
    <w:rsid w:val="00D94129"/>
    <w:rsid w:val="00D96698"/>
    <w:rsid w:val="00DA10C4"/>
    <w:rsid w:val="00DA31C9"/>
    <w:rsid w:val="00DA5F74"/>
    <w:rsid w:val="00DA6C09"/>
    <w:rsid w:val="00DA6DC3"/>
    <w:rsid w:val="00DA7424"/>
    <w:rsid w:val="00DB03E0"/>
    <w:rsid w:val="00DB1BAA"/>
    <w:rsid w:val="00DB7413"/>
    <w:rsid w:val="00DC35A6"/>
    <w:rsid w:val="00DC61B1"/>
    <w:rsid w:val="00DD011D"/>
    <w:rsid w:val="00DD1F34"/>
    <w:rsid w:val="00DD2A09"/>
    <w:rsid w:val="00DE1C8A"/>
    <w:rsid w:val="00DE2AF5"/>
    <w:rsid w:val="00DE6BDB"/>
    <w:rsid w:val="00DF2CEA"/>
    <w:rsid w:val="00DF40AF"/>
    <w:rsid w:val="00DF72B9"/>
    <w:rsid w:val="00E01F76"/>
    <w:rsid w:val="00E02DB8"/>
    <w:rsid w:val="00E031BC"/>
    <w:rsid w:val="00E04A0E"/>
    <w:rsid w:val="00E06AE2"/>
    <w:rsid w:val="00E15035"/>
    <w:rsid w:val="00E16017"/>
    <w:rsid w:val="00E2069F"/>
    <w:rsid w:val="00E24CCF"/>
    <w:rsid w:val="00E255E9"/>
    <w:rsid w:val="00E30E14"/>
    <w:rsid w:val="00E31B5C"/>
    <w:rsid w:val="00E33971"/>
    <w:rsid w:val="00E369DE"/>
    <w:rsid w:val="00E36E48"/>
    <w:rsid w:val="00E40C89"/>
    <w:rsid w:val="00E442F2"/>
    <w:rsid w:val="00E4687E"/>
    <w:rsid w:val="00E46C5D"/>
    <w:rsid w:val="00E47ECC"/>
    <w:rsid w:val="00E50EC9"/>
    <w:rsid w:val="00E540E1"/>
    <w:rsid w:val="00E54619"/>
    <w:rsid w:val="00E54FA7"/>
    <w:rsid w:val="00E6112C"/>
    <w:rsid w:val="00E64AE2"/>
    <w:rsid w:val="00E67610"/>
    <w:rsid w:val="00E722B4"/>
    <w:rsid w:val="00E7316F"/>
    <w:rsid w:val="00E8316D"/>
    <w:rsid w:val="00E85A5D"/>
    <w:rsid w:val="00E90654"/>
    <w:rsid w:val="00E93F5E"/>
    <w:rsid w:val="00E94BD9"/>
    <w:rsid w:val="00E95160"/>
    <w:rsid w:val="00E959D9"/>
    <w:rsid w:val="00EA0545"/>
    <w:rsid w:val="00EA169A"/>
    <w:rsid w:val="00EA271D"/>
    <w:rsid w:val="00EA331D"/>
    <w:rsid w:val="00EA5A5E"/>
    <w:rsid w:val="00EB06EA"/>
    <w:rsid w:val="00EB078F"/>
    <w:rsid w:val="00EB0ACE"/>
    <w:rsid w:val="00EB28F3"/>
    <w:rsid w:val="00EB4A79"/>
    <w:rsid w:val="00EC2360"/>
    <w:rsid w:val="00EC35F1"/>
    <w:rsid w:val="00ED14CA"/>
    <w:rsid w:val="00ED1AA3"/>
    <w:rsid w:val="00ED3915"/>
    <w:rsid w:val="00ED3BDD"/>
    <w:rsid w:val="00ED4D62"/>
    <w:rsid w:val="00ED5164"/>
    <w:rsid w:val="00ED54A4"/>
    <w:rsid w:val="00EE09BB"/>
    <w:rsid w:val="00EE1035"/>
    <w:rsid w:val="00EE4238"/>
    <w:rsid w:val="00EE6B7F"/>
    <w:rsid w:val="00EF2178"/>
    <w:rsid w:val="00EF305E"/>
    <w:rsid w:val="00F018B2"/>
    <w:rsid w:val="00F02D1F"/>
    <w:rsid w:val="00F037E3"/>
    <w:rsid w:val="00F078B3"/>
    <w:rsid w:val="00F1089E"/>
    <w:rsid w:val="00F14E87"/>
    <w:rsid w:val="00F20095"/>
    <w:rsid w:val="00F2771D"/>
    <w:rsid w:val="00F279BF"/>
    <w:rsid w:val="00F3100D"/>
    <w:rsid w:val="00F31068"/>
    <w:rsid w:val="00F319F0"/>
    <w:rsid w:val="00F333E8"/>
    <w:rsid w:val="00F409C4"/>
    <w:rsid w:val="00F40AC8"/>
    <w:rsid w:val="00F41B35"/>
    <w:rsid w:val="00F42EF0"/>
    <w:rsid w:val="00F444DF"/>
    <w:rsid w:val="00F44755"/>
    <w:rsid w:val="00F504B8"/>
    <w:rsid w:val="00F550BA"/>
    <w:rsid w:val="00F63FDD"/>
    <w:rsid w:val="00F65111"/>
    <w:rsid w:val="00F65169"/>
    <w:rsid w:val="00F67859"/>
    <w:rsid w:val="00F7110F"/>
    <w:rsid w:val="00F720D7"/>
    <w:rsid w:val="00F75268"/>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5B11"/>
    <w:rsid w:val="00FA7636"/>
    <w:rsid w:val="00FB2ED6"/>
    <w:rsid w:val="00FB48C2"/>
    <w:rsid w:val="00FB51BA"/>
    <w:rsid w:val="00FB72D2"/>
    <w:rsid w:val="00FB74D2"/>
    <w:rsid w:val="00FC21A6"/>
    <w:rsid w:val="00FC230A"/>
    <w:rsid w:val="00FC25DF"/>
    <w:rsid w:val="00FC2813"/>
    <w:rsid w:val="00FC38B5"/>
    <w:rsid w:val="00FC3F9F"/>
    <w:rsid w:val="00FD1D6D"/>
    <w:rsid w:val="00FD5301"/>
    <w:rsid w:val="00FD5597"/>
    <w:rsid w:val="00FD59CC"/>
    <w:rsid w:val="00FD72DC"/>
    <w:rsid w:val="00FE1AF6"/>
    <w:rsid w:val="00FE1D72"/>
    <w:rsid w:val="00FE35D0"/>
    <w:rsid w:val="00FE385B"/>
    <w:rsid w:val="00FE3FB1"/>
    <w:rsid w:val="00FE48E4"/>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4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123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c-stan.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F88D5-2E1C-F84D-9548-F1C44478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12</Pages>
  <Words>4405</Words>
  <Characters>25114</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129</cp:revision>
  <dcterms:created xsi:type="dcterms:W3CDTF">2016-06-02T20:45:00Z</dcterms:created>
  <dcterms:modified xsi:type="dcterms:W3CDTF">2016-06-16T00:14:00Z</dcterms:modified>
</cp:coreProperties>
</file>