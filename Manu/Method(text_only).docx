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2406F76" w14:textId="77777777" w:rsidR="00560CD0" w:rsidRPr="00262681" w:rsidRDefault="0070773A" w:rsidP="001C3A62">
      <w:pPr>
        <w:pStyle w:val="normal0"/>
        <w:spacing w:after="120" w:line="360" w:lineRule="auto"/>
        <w:rPr>
          <w:b/>
          <w:highlight w:val="white"/>
        </w:rPr>
      </w:pPr>
      <w:r w:rsidRPr="00262681">
        <w:rPr>
          <w:b/>
          <w:highlight w:val="white"/>
        </w:rPr>
        <w:t xml:space="preserve">A </w:t>
      </w:r>
      <w:r w:rsidR="00716683" w:rsidRPr="00262681">
        <w:rPr>
          <w:b/>
          <w:highlight w:val="white"/>
        </w:rPr>
        <w:t xml:space="preserve">Bayesian </w:t>
      </w:r>
      <w:r w:rsidRPr="00262681">
        <w:rPr>
          <w:b/>
          <w:highlight w:val="white"/>
        </w:rPr>
        <w:t xml:space="preserve">framework for </w:t>
      </w:r>
      <w:r w:rsidR="00797BED" w:rsidRPr="00262681">
        <w:rPr>
          <w:b/>
          <w:highlight w:val="white"/>
        </w:rPr>
        <w:t>g</w:t>
      </w:r>
      <w:r w:rsidR="00716683" w:rsidRPr="00262681">
        <w:rPr>
          <w:b/>
          <w:highlight w:val="white"/>
        </w:rPr>
        <w:t xml:space="preserve">eneralized </w:t>
      </w:r>
      <w:r w:rsidR="00797BED" w:rsidRPr="00262681">
        <w:rPr>
          <w:b/>
          <w:highlight w:val="white"/>
        </w:rPr>
        <w:t>l</w:t>
      </w:r>
      <w:r w:rsidR="00716683" w:rsidRPr="00262681">
        <w:rPr>
          <w:b/>
          <w:highlight w:val="white"/>
        </w:rPr>
        <w:t xml:space="preserve">inear </w:t>
      </w:r>
      <w:r w:rsidR="00797BED" w:rsidRPr="00262681">
        <w:rPr>
          <w:b/>
          <w:highlight w:val="white"/>
        </w:rPr>
        <w:t>m</w:t>
      </w:r>
      <w:r w:rsidR="00716683" w:rsidRPr="00262681">
        <w:rPr>
          <w:b/>
          <w:highlight w:val="white"/>
        </w:rPr>
        <w:t>ix</w:t>
      </w:r>
      <w:r w:rsidRPr="00262681">
        <w:rPr>
          <w:b/>
          <w:highlight w:val="white"/>
        </w:rPr>
        <w:t xml:space="preserve">ed </w:t>
      </w:r>
      <w:r w:rsidR="00797BED" w:rsidRPr="00262681">
        <w:rPr>
          <w:b/>
          <w:highlight w:val="white"/>
        </w:rPr>
        <w:t>m</w:t>
      </w:r>
      <w:r w:rsidRPr="00262681">
        <w:rPr>
          <w:b/>
          <w:highlight w:val="white"/>
        </w:rPr>
        <w:t>odel</w:t>
      </w:r>
      <w:r w:rsidR="00797BED" w:rsidRPr="00262681">
        <w:rPr>
          <w:b/>
          <w:highlight w:val="white"/>
        </w:rPr>
        <w:t>ing</w:t>
      </w:r>
      <w:r w:rsidRPr="00262681">
        <w:rPr>
          <w:b/>
          <w:highlight w:val="white"/>
        </w:rPr>
        <w:t xml:space="preserve"> identifie</w:t>
      </w:r>
      <w:r w:rsidR="00797BED" w:rsidRPr="00262681">
        <w:rPr>
          <w:b/>
          <w:highlight w:val="white"/>
        </w:rPr>
        <w:t>s</w:t>
      </w:r>
      <w:r w:rsidRPr="00262681">
        <w:rPr>
          <w:b/>
          <w:highlight w:val="white"/>
        </w:rPr>
        <w:t xml:space="preserve"> </w:t>
      </w:r>
      <w:r w:rsidR="00797BED" w:rsidRPr="00262681">
        <w:rPr>
          <w:b/>
          <w:highlight w:val="white"/>
        </w:rPr>
        <w:t>n</w:t>
      </w:r>
      <w:r w:rsidRPr="00262681">
        <w:rPr>
          <w:b/>
          <w:highlight w:val="white"/>
        </w:rPr>
        <w:t xml:space="preserve">ew </w:t>
      </w:r>
      <w:r w:rsidR="00797BED" w:rsidRPr="00262681">
        <w:rPr>
          <w:b/>
          <w:highlight w:val="white"/>
        </w:rPr>
        <w:t>l</w:t>
      </w:r>
      <w:r w:rsidR="00716683" w:rsidRPr="00262681">
        <w:rPr>
          <w:b/>
          <w:highlight w:val="white"/>
        </w:rPr>
        <w:t xml:space="preserve">oci for </w:t>
      </w:r>
      <w:r w:rsidR="00797BED" w:rsidRPr="00262681">
        <w:rPr>
          <w:b/>
          <w:highlight w:val="white"/>
        </w:rPr>
        <w:t>l</w:t>
      </w:r>
      <w:r w:rsidR="00716683" w:rsidRPr="00262681">
        <w:rPr>
          <w:b/>
          <w:highlight w:val="white"/>
        </w:rPr>
        <w:t xml:space="preserve">ate-onset Alzheimer’s </w:t>
      </w:r>
      <w:r w:rsidR="00797BED" w:rsidRPr="00262681">
        <w:rPr>
          <w:b/>
          <w:highlight w:val="white"/>
        </w:rPr>
        <w:t>d</w:t>
      </w:r>
      <w:r w:rsidR="00716683" w:rsidRPr="00262681">
        <w:rPr>
          <w:b/>
          <w:highlight w:val="white"/>
        </w:rPr>
        <w:t>isease</w:t>
      </w:r>
    </w:p>
    <w:p w14:paraId="6D00DD5A" w14:textId="77777777" w:rsidR="00560CD0" w:rsidRPr="00262681" w:rsidRDefault="00204E2F" w:rsidP="001C3A62">
      <w:pPr>
        <w:pStyle w:val="normal0"/>
        <w:spacing w:after="120" w:line="360" w:lineRule="auto"/>
      </w:pPr>
      <w:r w:rsidRPr="00262681">
        <w:rPr>
          <w:highlight w:val="white"/>
        </w:rPr>
        <w:t>Xulong Wang</w:t>
      </w:r>
      <w:r w:rsidR="00797BED" w:rsidRPr="00262681">
        <w:rPr>
          <w:highlight w:val="white"/>
          <w:vertAlign w:val="superscript"/>
        </w:rPr>
        <w:t>1</w:t>
      </w:r>
      <w:r w:rsidRPr="00262681">
        <w:rPr>
          <w:highlight w:val="white"/>
        </w:rPr>
        <w:t xml:space="preserve">, Vivek </w:t>
      </w:r>
      <w:r w:rsidR="00797BED" w:rsidRPr="00262681">
        <w:rPr>
          <w:highlight w:val="white"/>
        </w:rPr>
        <w:t xml:space="preserve">M. </w:t>
      </w:r>
      <w:r w:rsidRPr="00262681">
        <w:rPr>
          <w:highlight w:val="white"/>
        </w:rPr>
        <w:t>Philip</w:t>
      </w:r>
      <w:r w:rsidR="00797BED" w:rsidRPr="00262681">
        <w:rPr>
          <w:highlight w:val="white"/>
          <w:vertAlign w:val="superscript"/>
        </w:rPr>
        <w:t>1</w:t>
      </w:r>
      <w:r w:rsidRPr="00262681">
        <w:rPr>
          <w:highlight w:val="white"/>
        </w:rPr>
        <w:t>,</w:t>
      </w:r>
      <w:r w:rsidR="00797BED" w:rsidRPr="00262681">
        <w:rPr>
          <w:highlight w:val="white"/>
        </w:rPr>
        <w:t xml:space="preserve"> Guruprasad Ananda</w:t>
      </w:r>
      <w:r w:rsidR="00797BED" w:rsidRPr="00262681">
        <w:rPr>
          <w:vertAlign w:val="superscript"/>
        </w:rPr>
        <w:t>2</w:t>
      </w:r>
      <w:r w:rsidR="00797BED" w:rsidRPr="00262681">
        <w:rPr>
          <w:highlight w:val="white"/>
        </w:rPr>
        <w:t>, Ankit Malhotra</w:t>
      </w:r>
      <w:r w:rsidR="00797BED" w:rsidRPr="00262681">
        <w:rPr>
          <w:vertAlign w:val="superscript"/>
        </w:rPr>
        <w:t>2</w:t>
      </w:r>
      <w:r w:rsidR="00797BED" w:rsidRPr="00262681">
        <w:rPr>
          <w:highlight w:val="white"/>
        </w:rPr>
        <w:t>, Paul J. Michalski</w:t>
      </w:r>
      <w:r w:rsidR="00797BED" w:rsidRPr="00262681">
        <w:rPr>
          <w:vertAlign w:val="superscript"/>
        </w:rPr>
        <w:t>2</w:t>
      </w:r>
      <w:r w:rsidR="00797BED" w:rsidRPr="00262681">
        <w:rPr>
          <w:highlight w:val="white"/>
        </w:rPr>
        <w:t>, Krishna R. Murthy Karuturi</w:t>
      </w:r>
      <w:r w:rsidR="00797BED" w:rsidRPr="00262681">
        <w:rPr>
          <w:vertAlign w:val="superscript"/>
        </w:rPr>
        <w:t>2</w:t>
      </w:r>
      <w:r w:rsidR="00797BED" w:rsidRPr="00262681">
        <w:rPr>
          <w:highlight w:val="white"/>
        </w:rPr>
        <w:t>, Michael Sasner</w:t>
      </w:r>
      <w:r w:rsidR="00797BED" w:rsidRPr="00262681">
        <w:rPr>
          <w:highlight w:val="white"/>
          <w:vertAlign w:val="superscript"/>
        </w:rPr>
        <w:t>1</w:t>
      </w:r>
      <w:r w:rsidR="00797BED" w:rsidRPr="00262681">
        <w:rPr>
          <w:highlight w:val="white"/>
        </w:rPr>
        <w:t>, Gareth R. H</w:t>
      </w:r>
      <w:r w:rsidR="00856B5B" w:rsidRPr="00262681">
        <w:rPr>
          <w:highlight w:val="white"/>
        </w:rPr>
        <w:t>owell</w:t>
      </w:r>
      <w:r w:rsidR="00797BED" w:rsidRPr="00262681">
        <w:rPr>
          <w:highlight w:val="white"/>
          <w:vertAlign w:val="superscript"/>
        </w:rPr>
        <w:t>1</w:t>
      </w:r>
      <w:r w:rsidR="00856B5B" w:rsidRPr="00262681">
        <w:rPr>
          <w:highlight w:val="white"/>
        </w:rPr>
        <w:t xml:space="preserve">, </w:t>
      </w:r>
      <w:r w:rsidRPr="00262681">
        <w:rPr>
          <w:highlight w:val="white"/>
        </w:rPr>
        <w:t>Gregory W. Carter</w:t>
      </w:r>
      <w:r w:rsidR="00797BED" w:rsidRPr="00262681">
        <w:rPr>
          <w:highlight w:val="white"/>
          <w:vertAlign w:val="superscript"/>
        </w:rPr>
        <w:t>1</w:t>
      </w:r>
    </w:p>
    <w:p w14:paraId="5538BD94" w14:textId="77777777" w:rsidR="00560CD0" w:rsidRPr="00262681" w:rsidRDefault="00797BED" w:rsidP="001C3A62">
      <w:pPr>
        <w:pStyle w:val="normal0"/>
        <w:spacing w:after="120" w:line="360" w:lineRule="auto"/>
      </w:pPr>
      <w:r w:rsidRPr="00262681">
        <w:rPr>
          <w:highlight w:val="white"/>
          <w:vertAlign w:val="superscript"/>
        </w:rPr>
        <w:t>1</w:t>
      </w:r>
      <w:r w:rsidR="00204E2F" w:rsidRPr="00262681">
        <w:rPr>
          <w:highlight w:val="white"/>
        </w:rPr>
        <w:t>The Jackson Laboratory</w:t>
      </w:r>
      <w:r w:rsidRPr="00262681">
        <w:t>, Bar Harbor, ME</w:t>
      </w:r>
    </w:p>
    <w:p w14:paraId="7CCDC894" w14:textId="77777777" w:rsidR="00797BED" w:rsidRPr="00262681" w:rsidRDefault="00797BED" w:rsidP="001C3A62">
      <w:pPr>
        <w:pStyle w:val="normal0"/>
        <w:spacing w:after="120" w:line="360" w:lineRule="auto"/>
      </w:pPr>
      <w:r w:rsidRPr="00262681">
        <w:rPr>
          <w:vertAlign w:val="superscript"/>
        </w:rPr>
        <w:t>2</w:t>
      </w:r>
      <w:r w:rsidRPr="00262681">
        <w:t>The Jackson Laboratory for Genomic Medicine, Farmington, CT</w:t>
      </w:r>
    </w:p>
    <w:p w14:paraId="7D94D298" w14:textId="77777777" w:rsidR="00560CD0" w:rsidRPr="00262681" w:rsidRDefault="00204E2F" w:rsidP="001C3A62">
      <w:pPr>
        <w:pStyle w:val="normal0"/>
        <w:spacing w:after="120" w:line="360" w:lineRule="auto"/>
      </w:pPr>
      <w:r w:rsidRPr="00262681">
        <w:rPr>
          <w:highlight w:val="white"/>
        </w:rPr>
        <w:t xml:space="preserve"> </w:t>
      </w:r>
    </w:p>
    <w:p w14:paraId="529D48AC" w14:textId="39DBD098" w:rsidR="005C4C39" w:rsidRDefault="005C4C39" w:rsidP="00561FB4">
      <w:pPr>
        <w:pStyle w:val="normal0"/>
        <w:spacing w:after="120" w:line="360" w:lineRule="auto"/>
      </w:pPr>
      <w:r>
        <w:rPr>
          <w:b/>
        </w:rPr>
        <w:t>Methods</w:t>
      </w:r>
    </w:p>
    <w:p w14:paraId="5CFC4780" w14:textId="0A2995F9" w:rsidR="005C4C39" w:rsidRPr="005C4C39" w:rsidRDefault="005C4C39" w:rsidP="005C4C39">
      <w:pPr>
        <w:pStyle w:val="normal0"/>
        <w:spacing w:before="120" w:after="120" w:line="360" w:lineRule="auto"/>
        <w:rPr>
          <w:b/>
        </w:rPr>
      </w:pPr>
      <w:r w:rsidRPr="005C4C39">
        <w:rPr>
          <w:b/>
        </w:rPr>
        <w:t>Ove</w:t>
      </w:r>
      <w:r w:rsidRPr="005C4C39">
        <w:rPr>
          <w:b/>
        </w:rPr>
        <w:t>rview of the statistical models</w:t>
      </w:r>
    </w:p>
    <w:p w14:paraId="0742C513" w14:textId="766374C9" w:rsidR="005C4C39" w:rsidRDefault="005C4C39" w:rsidP="005C4C39">
      <w:pPr>
        <w:pStyle w:val="normal0"/>
        <w:spacing w:before="120" w:after="120" w:line="360" w:lineRule="auto"/>
      </w:pPr>
      <w:r>
        <w:t>Bayes-GLMM implemented generalized linear mixed models in the Bayesian framework. Bayesian models are defined by two parts: (1) a likelihood function that describes the data-generating process, and (2) the prior distributions of model parameters. Bayes-GLMM took linear regression model (LM), logistic regression model (logit-LM), and ordered logistic regression model (ordered-logit-LM) as likelihoods functions of numerical, binary, and c</w:t>
      </w:r>
      <w:r>
        <w:t>ategorical traits respectively.</w:t>
      </w:r>
    </w:p>
    <w:p w14:paraId="278F13A4" w14:textId="77777777" w:rsidR="005C4C39" w:rsidRDefault="005C4C39" w:rsidP="005C4C39">
      <w:pPr>
        <w:pStyle w:val="normal0"/>
        <w:spacing w:before="120" w:after="120" w:line="360" w:lineRule="auto"/>
      </w:pPr>
    </w:p>
    <w:p w14:paraId="36F134B9" w14:textId="7D9F3BEB" w:rsidR="005C4C39" w:rsidRPr="005C4C39" w:rsidRDefault="005C4C39" w:rsidP="005C4C39">
      <w:pPr>
        <w:pStyle w:val="normal0"/>
        <w:spacing w:before="120" w:after="120" w:line="360" w:lineRule="auto"/>
        <w:rPr>
          <w:i/>
        </w:rPr>
      </w:pPr>
      <w:r w:rsidRPr="005C4C39">
        <w:rPr>
          <w:i/>
        </w:rPr>
        <w:t>Linear mixed models</w:t>
      </w:r>
    </w:p>
    <w:p w14:paraId="4BFE66C7" w14:textId="117B6954" w:rsidR="005C4C39" w:rsidRDefault="005C4C39" w:rsidP="005C4C39">
      <w:pPr>
        <w:pStyle w:val="normal0"/>
        <w:spacing w:before="120" w:after="120" w:line="360" w:lineRule="auto"/>
      </w:pPr>
      <w:r>
        <w:t>In LM, the numerical response variable $Y_i$ was modeled in the linear mixed model scheme.</w:t>
      </w:r>
    </w:p>
    <w:p w14:paraId="4AFCA81C" w14:textId="6109AB6D" w:rsidR="005C4C39" w:rsidRDefault="005C4C39" w:rsidP="005C4C39">
      <w:pPr>
        <w:pStyle w:val="normal0"/>
        <w:spacing w:before="120" w:after="120" w:line="360" w:lineRule="auto"/>
      </w:pPr>
      <w:r>
        <w:t>In the above equations, $X$ was a $n$ by $m$ covariate matrix with $n$ the sample size and $m$ the number of conditional variables. $\beta$ was the corresponding parameter vector in length $m$. $g$ was the numerical genotype of a variant with 0 to 2 representing homozygous reference alleletype, heterozygous, and homozygous alternative alleletype. $\beta_0$ was the variant's effect size. A standard normal, $N(0, 1)$, was used for $\beta_0$ of variants with no known effects. Further, $\beta$ followed $N(0, 1)$ in prior, $\sigma$ and $\sigma_e$ followed inverse gamma distribution in priors.</w:t>
      </w:r>
    </w:p>
    <w:p w14:paraId="4A0A7B58" w14:textId="06DE9058" w:rsidR="005C4C39" w:rsidRDefault="005C4C39" w:rsidP="005C4C39">
      <w:pPr>
        <w:pStyle w:val="normal0"/>
        <w:spacing w:before="120" w:after="120" w:line="360" w:lineRule="auto"/>
      </w:pPr>
      <w:r>
        <w:t>To model the sample relatedness, $u$ was included as a random term that followed a multivariate normal distribution, $mvN(0, \sigma K)$ in prior, with expected mean vector 0 and covariance matrix $\sigma K$. $\sigma$ was the variance component. $K$ was the kinship matrix of the samples. $mvN(0, K)$ was parameterized by the Cholesky factoring of $K$ and $n$ independent</w:t>
      </w:r>
      <w:r>
        <w:t xml:space="preserve"> standard normal distributions.</w:t>
      </w:r>
    </w:p>
    <w:p w14:paraId="4F56C125" w14:textId="77777777" w:rsidR="005C4C39" w:rsidRDefault="005C4C39" w:rsidP="005C4C39">
      <w:pPr>
        <w:pStyle w:val="normal0"/>
        <w:spacing w:before="120" w:after="120" w:line="360" w:lineRule="auto"/>
      </w:pPr>
    </w:p>
    <w:p w14:paraId="4E3C989C" w14:textId="7334F778" w:rsidR="005C4C39" w:rsidRPr="005C4C39" w:rsidRDefault="005C4C39" w:rsidP="005C4C39">
      <w:pPr>
        <w:pStyle w:val="normal0"/>
        <w:spacing w:before="120" w:after="120" w:line="360" w:lineRule="auto"/>
        <w:rPr>
          <w:i/>
        </w:rPr>
      </w:pPr>
      <w:r w:rsidRPr="005C4C39">
        <w:rPr>
          <w:i/>
        </w:rPr>
        <w:t>Generalized linear mi</w:t>
      </w:r>
      <w:r w:rsidRPr="005C4C39">
        <w:rPr>
          <w:i/>
        </w:rPr>
        <w:t>xed models for binary variables</w:t>
      </w:r>
    </w:p>
    <w:p w14:paraId="3C605771" w14:textId="0156853F" w:rsidR="005C4C39" w:rsidRDefault="005C4C39" w:rsidP="005C4C39">
      <w:pPr>
        <w:pStyle w:val="normal0"/>
        <w:spacing w:before="120" w:after="120" w:line="360" w:lineRule="auto"/>
      </w:pPr>
      <w:r>
        <w:t>In logit-LM, the 0/1 response variable $Y_i$ followed a binomial distribution with a scalar parameter $\pi$ representing the probability that $Y_i$ equaled 1. $\pi$ was further transformed by the logit function and model</w:t>
      </w:r>
      <w:r>
        <w:t xml:space="preserve">ed in the linear model scheme. </w:t>
      </w:r>
    </w:p>
    <w:p w14:paraId="4000E3D6" w14:textId="77777777" w:rsidR="005C4C39" w:rsidRDefault="005C4C39" w:rsidP="005C4C39">
      <w:pPr>
        <w:pStyle w:val="normal0"/>
        <w:spacing w:before="120" w:after="120" w:line="360" w:lineRule="auto"/>
      </w:pPr>
    </w:p>
    <w:p w14:paraId="6CD1AF2F" w14:textId="402C6D63" w:rsidR="005C4C39" w:rsidRPr="005C4C39" w:rsidRDefault="005C4C39" w:rsidP="005C4C39">
      <w:pPr>
        <w:pStyle w:val="normal0"/>
        <w:spacing w:before="120" w:after="120" w:line="360" w:lineRule="auto"/>
        <w:rPr>
          <w:i/>
        </w:rPr>
      </w:pPr>
      <w:r w:rsidRPr="005C4C39">
        <w:rPr>
          <w:i/>
        </w:rPr>
        <w:t>Generalized linear mixed models fo</w:t>
      </w:r>
      <w:r w:rsidRPr="005C4C39">
        <w:rPr>
          <w:i/>
        </w:rPr>
        <w:t>r ordered-categorical variables</w:t>
      </w:r>
    </w:p>
    <w:p w14:paraId="6A6980C3" w14:textId="3263F7A9" w:rsidR="005C4C39" w:rsidRDefault="005C4C39" w:rsidP="005C4C39">
      <w:pPr>
        <w:pStyle w:val="normal0"/>
        <w:spacing w:before="120" w:after="120" w:line="360" w:lineRule="auto"/>
      </w:pPr>
      <w:r>
        <w:t>In ordered-logit-LM, the ordered categorical response variable $Y_i$ with $J$ levels followed a multinomial distribution with a vector of parameters $\bold{\pi}$, where $\pi_{ij}$ represents the probability that the $i$th observation falls in response category $j$. Cumulative distribution of $\pi$ was logit-transformed and modeled in the linear model scheme</w:t>
      </w:r>
      <w:r>
        <w:t>.</w:t>
      </w:r>
    </w:p>
    <w:p w14:paraId="6B9F5533" w14:textId="5D8A2D01" w:rsidR="005C4C39" w:rsidRDefault="005C4C39" w:rsidP="005C4C39">
      <w:pPr>
        <w:pStyle w:val="normal0"/>
        <w:spacing w:before="120" w:after="120" w:line="360" w:lineRule="auto"/>
      </w:pPr>
      <w:r>
        <w:t xml:space="preserve">${\theta_j}$ modeled the distances between the categories by providing each category an unique intercept. $\theta$ was defined as ten times the cumulative sum of a multivariate variable $\theta_0$, where $\theta_0$ followed a $J-1$ dimension Dirichlet distribution in prior. </w:t>
      </w:r>
    </w:p>
    <w:p w14:paraId="438DDA6D" w14:textId="77777777" w:rsidR="005C4C39" w:rsidRDefault="005C4C39" w:rsidP="005C4C39">
      <w:pPr>
        <w:pStyle w:val="normal0"/>
        <w:spacing w:before="120" w:after="120" w:line="360" w:lineRule="auto"/>
      </w:pPr>
    </w:p>
    <w:p w14:paraId="5A947758" w14:textId="3E4703CA" w:rsidR="005C4C39" w:rsidRPr="005C4C39" w:rsidRDefault="005C4C39" w:rsidP="005C4C39">
      <w:pPr>
        <w:pStyle w:val="normal0"/>
        <w:spacing w:before="120" w:after="120" w:line="360" w:lineRule="auto"/>
        <w:rPr>
          <w:i/>
        </w:rPr>
      </w:pPr>
      <w:r w:rsidRPr="005C4C39">
        <w:rPr>
          <w:i/>
        </w:rPr>
        <w:t>Modeling the prior</w:t>
      </w:r>
      <w:r w:rsidRPr="005C4C39">
        <w:rPr>
          <w:i/>
        </w:rPr>
        <w:t xml:space="preserve"> information of variant effects</w:t>
      </w:r>
    </w:p>
    <w:p w14:paraId="6519C075" w14:textId="23BEEBED" w:rsidR="005C4C39" w:rsidRDefault="005C4C39" w:rsidP="005C4C39">
      <w:pPr>
        <w:pStyle w:val="normal0"/>
        <w:spacing w:before="120" w:after="120" w:line="360" w:lineRule="auto"/>
      </w:pPr>
      <w:r>
        <w:t>To integrate prior information of variant effects, Bayes-GLMM implemented an approach that allowed priors to only modulate information of the data under study. In this method, prior distribution of variant effect was modeled by a hierarchical model, $\beta_0 \sim N(t * \sigma_0, \sigma_0)$, in which $t$ represented prior information of the given variant. $t$ was further modeled by a normal distribution with expected mean the standardized effect size $prior$ and unit deviation. $prior$ was defined by the variant's prior effect size divided by its standard error, which was often reported by published GWAS. A standard normal, $N(0, 1)$, was used for $\beta_0$ of variants with no known effects. Further, $\beta$ followed $N(0, 1)$ in prior.</w:t>
      </w:r>
    </w:p>
    <w:p w14:paraId="41D221C0" w14:textId="77777777" w:rsidR="005C4C39" w:rsidRDefault="005C4C39" w:rsidP="005C4C39">
      <w:pPr>
        <w:pStyle w:val="normal0"/>
        <w:spacing w:before="120" w:after="120" w:line="360" w:lineRule="auto"/>
      </w:pPr>
      <w:r>
        <w:t>We found this method of using priors appealing in three aspects: (1) it standardized the different interpretations of effect size from different statistical models; (2) it took information on both effect size and its standard error; (3) it softened the strong weight of priors from big studies.</w:t>
      </w:r>
    </w:p>
    <w:p w14:paraId="29D136E5" w14:textId="77777777" w:rsidR="005C4C39" w:rsidRDefault="005C4C39" w:rsidP="005C4C39">
      <w:pPr>
        <w:pStyle w:val="normal0"/>
        <w:spacing w:before="120" w:after="120" w:line="360" w:lineRule="auto"/>
      </w:pPr>
    </w:p>
    <w:p w14:paraId="4226D8B2" w14:textId="146AA481" w:rsidR="005C4C39" w:rsidRPr="005C4C39" w:rsidRDefault="005C4C39" w:rsidP="005C4C39">
      <w:pPr>
        <w:pStyle w:val="normal0"/>
        <w:spacing w:before="120" w:after="120" w:line="360" w:lineRule="auto"/>
        <w:rPr>
          <w:b/>
        </w:rPr>
      </w:pPr>
      <w:r w:rsidRPr="005C4C39">
        <w:rPr>
          <w:b/>
        </w:rPr>
        <w:t>Model estimations</w:t>
      </w:r>
    </w:p>
    <w:p w14:paraId="297A9F73" w14:textId="77777777" w:rsidR="005C4C39" w:rsidRDefault="005C4C39" w:rsidP="005C4C39">
      <w:pPr>
        <w:pStyle w:val="normal0"/>
        <w:spacing w:before="120" w:after="120" w:line="360" w:lineRule="auto"/>
      </w:pPr>
      <w:r>
        <w:lastRenderedPageBreak/>
        <w:t>Our models were built under Stan, which provides a flexible and efficient programming environment for statistical modeling. Inherited from Stan, Bayes-GLMM supported two methods for parameter estimation, L-BFGS maximal likelihood estimation (MLE) and Hamilton Markov chain Monte Carlo (HMC) sampling. MLE method made a point estimation for each parameter that maximized the joint posterior of model parameters, whereas MCMC sampling method captured a full posterior distribution for each parameter by iterative sampling. Significance of the estimated effect size $\beta_0$ can be accessed by combing $\beta_0$ and its standard error $SE(\beta_0)$. Standard errors of MLE were computed as the inverse of the square root of the diagonal elements of the observed Fisher Information matrix (Pawitan, 2001). In MCMC sampling, $SE(\beta_0)$ was computed directly from the samples. A standardized $z$ value was computed as $\beta_0 / SE(\beta_0)$, which led to a P-value that quantified the probability of obtaining the $\beta_0$ by chance.</w:t>
      </w:r>
    </w:p>
    <w:p w14:paraId="0B35ED31" w14:textId="72B1E00F" w:rsidR="005C4C39" w:rsidRDefault="005C4C39" w:rsidP="005C4C39">
      <w:pPr>
        <w:pStyle w:val="normal0"/>
        <w:spacing w:before="120" w:after="120" w:line="360" w:lineRule="auto"/>
      </w:pPr>
      <w:r>
        <w:t>$\hat{\theta}_{ML}$ was MLE of model parameters. $I(\theta)$ was the Fisher Information matrix. $p$ was the number of parameters.</w:t>
      </w:r>
    </w:p>
    <w:p w14:paraId="252C03EE" w14:textId="77777777" w:rsidR="005C4C39" w:rsidRDefault="005C4C39" w:rsidP="005C4C39">
      <w:pPr>
        <w:pStyle w:val="normal0"/>
        <w:spacing w:before="120" w:after="120" w:line="360" w:lineRule="auto"/>
      </w:pPr>
      <w:r>
        <w:t>In genetic association studies, comparing the two nested null and full models was a widely used method to estimate the significance of a variant. The full models were the same as described above whereas the null models ignored the variant, $g$, as a linear predictor. In MLE, the null to full model improvements was quantified by LRT, which equals two times the log likelihood difference between the full and null models using the MLE estimation of model parameters.</w:t>
      </w:r>
    </w:p>
    <w:p w14:paraId="30272C64" w14:textId="77777777" w:rsidR="005C4C39" w:rsidRDefault="005C4C39" w:rsidP="005C4C39">
      <w:pPr>
        <w:pStyle w:val="normal0"/>
        <w:spacing w:before="120" w:after="120" w:line="360" w:lineRule="auto"/>
      </w:pPr>
      <w:r>
        <w:t xml:space="preserve">$\theta^n_p$ and $\theta^f_p$ were the MLE of the parameter spaces under the null and full models, respectively. </w:t>
      </w:r>
    </w:p>
    <w:p w14:paraId="3A03D13C" w14:textId="77777777" w:rsidR="005C4C39" w:rsidRDefault="005C4C39" w:rsidP="005C4C39">
      <w:pPr>
        <w:pStyle w:val="normal0"/>
        <w:spacing w:before="120" w:after="120" w:line="360" w:lineRule="auto"/>
      </w:pPr>
    </w:p>
    <w:p w14:paraId="438D7255" w14:textId="3354F468" w:rsidR="005C4C39" w:rsidRPr="005C4C39" w:rsidRDefault="005C4C39" w:rsidP="005C4C39">
      <w:pPr>
        <w:pStyle w:val="normal0"/>
        <w:spacing w:before="120" w:after="120" w:line="360" w:lineRule="auto"/>
        <w:rPr>
          <w:b/>
        </w:rPr>
      </w:pPr>
      <w:r w:rsidRPr="005C4C39">
        <w:rPr>
          <w:b/>
        </w:rPr>
        <w:t>Kinship matrix</w:t>
      </w:r>
    </w:p>
    <w:p w14:paraId="0512AE2D" w14:textId="25DFB441" w:rsidR="005C4C39" w:rsidRDefault="005C4C39" w:rsidP="005C4C39">
      <w:pPr>
        <w:pStyle w:val="normal0"/>
        <w:spacing w:before="120" w:after="120" w:line="360" w:lineRule="auto"/>
      </w:pPr>
      <w:r>
        <w:t>We used $u$ as a random term to account for the sample relatedness. $u$ follows $mvNormal(0, \sigma K)$, where K was the kinship matrix of the samples. For each $K$ entry, genotype-based relatedness for the sample pair, or IBS coefficient, was computed using the full spectrum of genomic variants in the ADSP samples. PLINK was used for fast kinship estimati</w:t>
      </w:r>
      <w:r>
        <w:t>on on the massive genotype data</w:t>
      </w:r>
    </w:p>
    <w:p w14:paraId="6B12079C" w14:textId="77777777" w:rsidR="005C4C39" w:rsidRDefault="005C4C39" w:rsidP="005C4C39">
      <w:pPr>
        <w:pStyle w:val="normal0"/>
        <w:spacing w:before="120" w:after="120" w:line="360" w:lineRule="auto"/>
      </w:pPr>
      <w:r>
        <w:t>$k_{i, j}$ is the IBS relatedness between sample $i$ and $j$. $M$ is the variant number. $g_{m, i}$ and $g_{m, j}$ is the genotype of variant $m$ in sample $i$ and $j$, respectively.</w:t>
      </w:r>
    </w:p>
    <w:p w14:paraId="4CF5A036" w14:textId="77777777" w:rsidR="005C4C39" w:rsidRDefault="005C4C39" w:rsidP="005C4C39">
      <w:pPr>
        <w:pStyle w:val="normal0"/>
        <w:spacing w:before="120" w:after="120" w:line="360" w:lineRule="auto"/>
      </w:pPr>
    </w:p>
    <w:p w14:paraId="150537A0" w14:textId="389E1F51" w:rsidR="005C4C39" w:rsidRPr="005C4C39" w:rsidRDefault="005C4C39" w:rsidP="005C4C39">
      <w:pPr>
        <w:pStyle w:val="normal0"/>
        <w:spacing w:before="120" w:after="120" w:line="360" w:lineRule="auto"/>
        <w:rPr>
          <w:b/>
        </w:rPr>
      </w:pPr>
      <w:r w:rsidRPr="005C4C39">
        <w:rPr>
          <w:b/>
        </w:rPr>
        <w:lastRenderedPageBreak/>
        <w:t>Linear mixed m</w:t>
      </w:r>
      <w:r w:rsidRPr="005C4C39">
        <w:rPr>
          <w:b/>
        </w:rPr>
        <w:t>odels in the frequentist scheme</w:t>
      </w:r>
    </w:p>
    <w:p w14:paraId="39A73CD0" w14:textId="77777777" w:rsidR="005C4C39" w:rsidRDefault="005C4C39" w:rsidP="005C4C39">
      <w:pPr>
        <w:pStyle w:val="normal0"/>
        <w:spacing w:before="120" w:after="120" w:line="360" w:lineRule="auto"/>
      </w:pPr>
      <w:r>
        <w:t xml:space="preserve">To compare the performances of our method to that of a LMM in the frequentist scheme in analyzing the ADSP dataset, we built a LMM as follow: </w:t>
      </w:r>
    </w:p>
    <w:p w14:paraId="44657062" w14:textId="77777777" w:rsidR="005C4C39" w:rsidRDefault="005C4C39" w:rsidP="005C4C39">
      <w:pPr>
        <w:pStyle w:val="normal0"/>
        <w:spacing w:before="120" w:after="120" w:line="360" w:lineRule="auto"/>
      </w:pPr>
      <w:r>
        <w:t>$y_i$ was the numerical transformation of the AD categories: no/0, possible/0.25, probable/0.5, definite/1. $X$ was the covariate matrix including age and sex. $u$ was the random term. $e$ was the model residual. The LMM model was estimated with QTLRel in R (Cheng et al., 2011).</w:t>
      </w:r>
    </w:p>
    <w:p w14:paraId="302008DD" w14:textId="77777777" w:rsidR="005C4C39" w:rsidRDefault="005C4C39" w:rsidP="005C4C39">
      <w:pPr>
        <w:pStyle w:val="normal0"/>
        <w:spacing w:before="120" w:after="120" w:line="360" w:lineRule="auto"/>
      </w:pPr>
    </w:p>
    <w:p w14:paraId="33FC5BCD" w14:textId="152C7461" w:rsidR="005C4C39" w:rsidRPr="00BB2386" w:rsidRDefault="005C4C39" w:rsidP="005C4C39">
      <w:pPr>
        <w:pStyle w:val="normal0"/>
        <w:spacing w:before="120" w:after="120" w:line="360" w:lineRule="auto"/>
        <w:rPr>
          <w:b/>
        </w:rPr>
      </w:pPr>
      <w:r w:rsidRPr="005C4C39">
        <w:rPr>
          <w:b/>
        </w:rPr>
        <w:t>Code availability</w:t>
      </w:r>
      <w:bookmarkStart w:id="0" w:name="_GoBack"/>
      <w:bookmarkEnd w:id="0"/>
    </w:p>
    <w:p w14:paraId="2EA11E63" w14:textId="5353A0DD" w:rsidR="00560CD0" w:rsidRPr="00262681" w:rsidRDefault="005C4C39" w:rsidP="005C4C39">
      <w:pPr>
        <w:pStyle w:val="normal0"/>
        <w:spacing w:before="120" w:after="120" w:line="360" w:lineRule="auto"/>
      </w:pPr>
      <w:r>
        <w:t xml:space="preserve">We deployed Bayes-GLMM as a GitHub </w:t>
      </w:r>
      <w:r w:rsidR="006B7AA4">
        <w:t>repository for public use (</w:t>
      </w:r>
      <w:r>
        <w:t>https://gi</w:t>
      </w:r>
      <w:r w:rsidR="006B7AA4">
        <w:t>thub.com/xulong82/bayes.glmm</w:t>
      </w:r>
      <w:r>
        <w:t>).</w:t>
      </w:r>
    </w:p>
    <w:sectPr w:rsidR="00560CD0" w:rsidRPr="00262681" w:rsidSect="001C3A62">
      <w:footerReference w:type="default" r:id="rId8"/>
      <w:pgSz w:w="12240" w:h="15840"/>
      <w:pgMar w:top="1440" w:right="1440" w:bottom="1440" w:left="1440" w:header="720" w:footer="720" w:gutter="0"/>
      <w:lnNumType w:countBy="5" w:restart="continuous"/>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B65B2" w14:textId="77777777" w:rsidR="00691B2D" w:rsidRDefault="00691B2D" w:rsidP="00204E2F">
      <w:pPr>
        <w:spacing w:line="240" w:lineRule="auto"/>
      </w:pPr>
      <w:r>
        <w:separator/>
      </w:r>
    </w:p>
  </w:endnote>
  <w:endnote w:type="continuationSeparator" w:id="0">
    <w:p w14:paraId="6D10E54D" w14:textId="77777777" w:rsidR="00691B2D" w:rsidRDefault="00691B2D" w:rsidP="0020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 w:author="Gregory Carter" w:date="2016-03-21T14:53:00Z"/>
  <w:sdt>
    <w:sdtPr>
      <w:id w:val="267392298"/>
      <w:docPartObj>
        <w:docPartGallery w:val="Page Numbers (Bottom of Page)"/>
        <w:docPartUnique/>
      </w:docPartObj>
    </w:sdtPr>
    <w:sdtEndPr/>
    <w:sdtContent>
      <w:customXmlInsRangeEnd w:id="1"/>
      <w:p w14:paraId="09A6EEF3" w14:textId="77777777" w:rsidR="00691B2D" w:rsidRDefault="00691B2D">
        <w:pPr>
          <w:pStyle w:val="Footer"/>
          <w:jc w:val="center"/>
          <w:rPr>
            <w:ins w:id="2" w:author="Gregory Carter" w:date="2016-03-21T14:53:00Z"/>
          </w:rPr>
        </w:pPr>
        <w:ins w:id="3" w:author="Gregory Carter" w:date="2016-03-21T14:53:00Z">
          <w:r>
            <w:fldChar w:fldCharType="begin"/>
          </w:r>
          <w:r>
            <w:instrText xml:space="preserve"> PAGE   \* MERGEFORMAT </w:instrText>
          </w:r>
          <w:r>
            <w:fldChar w:fldCharType="separate"/>
          </w:r>
        </w:ins>
        <w:r w:rsidR="00BB2386">
          <w:rPr>
            <w:noProof/>
          </w:rPr>
          <w:t>4</w:t>
        </w:r>
        <w:ins w:id="4" w:author="Gregory Carter" w:date="2016-03-21T14:53:00Z">
          <w:r>
            <w:fldChar w:fldCharType="end"/>
          </w:r>
        </w:ins>
      </w:p>
      <w:customXmlInsRangeStart w:id="5" w:author="Gregory Carter" w:date="2016-03-21T14:53:00Z"/>
    </w:sdtContent>
  </w:sdt>
  <w:customXmlInsRangeEnd w:id="5"/>
  <w:p w14:paraId="64299087" w14:textId="77777777" w:rsidR="00691B2D" w:rsidRDefault="00691B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3638D" w14:textId="77777777" w:rsidR="00691B2D" w:rsidRDefault="00691B2D" w:rsidP="00204E2F">
      <w:pPr>
        <w:spacing w:line="240" w:lineRule="auto"/>
      </w:pPr>
      <w:r>
        <w:separator/>
      </w:r>
    </w:p>
  </w:footnote>
  <w:footnote w:type="continuationSeparator" w:id="0">
    <w:p w14:paraId="51B32BD4" w14:textId="77777777" w:rsidR="00691B2D" w:rsidRDefault="00691B2D" w:rsidP="00204E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A72"/>
    <w:rsid w:val="00000198"/>
    <w:rsid w:val="0000157E"/>
    <w:rsid w:val="00003A41"/>
    <w:rsid w:val="00006FD6"/>
    <w:rsid w:val="00007096"/>
    <w:rsid w:val="00010E11"/>
    <w:rsid w:val="000124A1"/>
    <w:rsid w:val="00012732"/>
    <w:rsid w:val="000218C9"/>
    <w:rsid w:val="00023002"/>
    <w:rsid w:val="00023E24"/>
    <w:rsid w:val="00024BE9"/>
    <w:rsid w:val="00024D36"/>
    <w:rsid w:val="00024D54"/>
    <w:rsid w:val="000253D4"/>
    <w:rsid w:val="00025DE5"/>
    <w:rsid w:val="00026619"/>
    <w:rsid w:val="00027462"/>
    <w:rsid w:val="00032554"/>
    <w:rsid w:val="00035182"/>
    <w:rsid w:val="0003523C"/>
    <w:rsid w:val="000368F0"/>
    <w:rsid w:val="00040033"/>
    <w:rsid w:val="000444D0"/>
    <w:rsid w:val="00046137"/>
    <w:rsid w:val="0004665A"/>
    <w:rsid w:val="00052DDA"/>
    <w:rsid w:val="000532C9"/>
    <w:rsid w:val="00054500"/>
    <w:rsid w:val="000565C7"/>
    <w:rsid w:val="00060C96"/>
    <w:rsid w:val="000617DE"/>
    <w:rsid w:val="00064872"/>
    <w:rsid w:val="000653C1"/>
    <w:rsid w:val="00065DE9"/>
    <w:rsid w:val="000717E0"/>
    <w:rsid w:val="00073CCB"/>
    <w:rsid w:val="00074036"/>
    <w:rsid w:val="00074B5B"/>
    <w:rsid w:val="000777D3"/>
    <w:rsid w:val="000804B4"/>
    <w:rsid w:val="00081381"/>
    <w:rsid w:val="00081459"/>
    <w:rsid w:val="00081D0C"/>
    <w:rsid w:val="00082017"/>
    <w:rsid w:val="00082678"/>
    <w:rsid w:val="000845BB"/>
    <w:rsid w:val="00085754"/>
    <w:rsid w:val="00092B5E"/>
    <w:rsid w:val="00095D19"/>
    <w:rsid w:val="000B1745"/>
    <w:rsid w:val="000B18FC"/>
    <w:rsid w:val="000B3113"/>
    <w:rsid w:val="000B4F57"/>
    <w:rsid w:val="000B6FD4"/>
    <w:rsid w:val="000C0044"/>
    <w:rsid w:val="000C01FF"/>
    <w:rsid w:val="000C1188"/>
    <w:rsid w:val="000C18CA"/>
    <w:rsid w:val="000C25CC"/>
    <w:rsid w:val="000C2A8E"/>
    <w:rsid w:val="000C54FC"/>
    <w:rsid w:val="000C64AB"/>
    <w:rsid w:val="000C7263"/>
    <w:rsid w:val="000D2DB4"/>
    <w:rsid w:val="000D33DB"/>
    <w:rsid w:val="000E0E56"/>
    <w:rsid w:val="000F09FA"/>
    <w:rsid w:val="000F17EA"/>
    <w:rsid w:val="000F4909"/>
    <w:rsid w:val="000F4CA0"/>
    <w:rsid w:val="000F53B7"/>
    <w:rsid w:val="000F5657"/>
    <w:rsid w:val="000F5FD7"/>
    <w:rsid w:val="000F6CED"/>
    <w:rsid w:val="000F759B"/>
    <w:rsid w:val="00100520"/>
    <w:rsid w:val="00101EE1"/>
    <w:rsid w:val="00102944"/>
    <w:rsid w:val="00103D93"/>
    <w:rsid w:val="00104102"/>
    <w:rsid w:val="001075EA"/>
    <w:rsid w:val="00110911"/>
    <w:rsid w:val="00110F44"/>
    <w:rsid w:val="00112B97"/>
    <w:rsid w:val="00115137"/>
    <w:rsid w:val="00121015"/>
    <w:rsid w:val="00124B7D"/>
    <w:rsid w:val="00125BFB"/>
    <w:rsid w:val="00127D78"/>
    <w:rsid w:val="00127D91"/>
    <w:rsid w:val="00134B39"/>
    <w:rsid w:val="00134BA5"/>
    <w:rsid w:val="00135919"/>
    <w:rsid w:val="001366DF"/>
    <w:rsid w:val="0013764F"/>
    <w:rsid w:val="001379D2"/>
    <w:rsid w:val="0014045C"/>
    <w:rsid w:val="00140DB1"/>
    <w:rsid w:val="00143321"/>
    <w:rsid w:val="001435CD"/>
    <w:rsid w:val="0014508D"/>
    <w:rsid w:val="00145AA8"/>
    <w:rsid w:val="00150F64"/>
    <w:rsid w:val="001526B2"/>
    <w:rsid w:val="00152EB8"/>
    <w:rsid w:val="0015563D"/>
    <w:rsid w:val="00160B83"/>
    <w:rsid w:val="00160FCC"/>
    <w:rsid w:val="001717B5"/>
    <w:rsid w:val="00173507"/>
    <w:rsid w:val="00176C8F"/>
    <w:rsid w:val="001778B0"/>
    <w:rsid w:val="00181430"/>
    <w:rsid w:val="00182DFC"/>
    <w:rsid w:val="00184318"/>
    <w:rsid w:val="00185F81"/>
    <w:rsid w:val="00191049"/>
    <w:rsid w:val="0019156B"/>
    <w:rsid w:val="001920A8"/>
    <w:rsid w:val="001926EC"/>
    <w:rsid w:val="001930AB"/>
    <w:rsid w:val="0019312F"/>
    <w:rsid w:val="001943B5"/>
    <w:rsid w:val="001A19F2"/>
    <w:rsid w:val="001A256D"/>
    <w:rsid w:val="001A5AAA"/>
    <w:rsid w:val="001A638B"/>
    <w:rsid w:val="001A6A88"/>
    <w:rsid w:val="001A700C"/>
    <w:rsid w:val="001A7479"/>
    <w:rsid w:val="001B0956"/>
    <w:rsid w:val="001B1BDD"/>
    <w:rsid w:val="001B2FFA"/>
    <w:rsid w:val="001B49D5"/>
    <w:rsid w:val="001B5C17"/>
    <w:rsid w:val="001B7868"/>
    <w:rsid w:val="001C3A62"/>
    <w:rsid w:val="001C504E"/>
    <w:rsid w:val="001C7D5F"/>
    <w:rsid w:val="001D0F01"/>
    <w:rsid w:val="001D2C1A"/>
    <w:rsid w:val="001D533D"/>
    <w:rsid w:val="001D6BFD"/>
    <w:rsid w:val="001D76D4"/>
    <w:rsid w:val="001E0F44"/>
    <w:rsid w:val="001E33DE"/>
    <w:rsid w:val="001E563E"/>
    <w:rsid w:val="001E5B0B"/>
    <w:rsid w:val="001E7D70"/>
    <w:rsid w:val="001E7F0D"/>
    <w:rsid w:val="001F0BE7"/>
    <w:rsid w:val="001F0C51"/>
    <w:rsid w:val="001F400A"/>
    <w:rsid w:val="001F440F"/>
    <w:rsid w:val="001F4E8F"/>
    <w:rsid w:val="001F5314"/>
    <w:rsid w:val="001F6A98"/>
    <w:rsid w:val="002001C9"/>
    <w:rsid w:val="00200AFA"/>
    <w:rsid w:val="00204208"/>
    <w:rsid w:val="00204E2F"/>
    <w:rsid w:val="0020588B"/>
    <w:rsid w:val="00212B20"/>
    <w:rsid w:val="00214472"/>
    <w:rsid w:val="00214DD2"/>
    <w:rsid w:val="002218D3"/>
    <w:rsid w:val="00222F9E"/>
    <w:rsid w:val="00223E65"/>
    <w:rsid w:val="00224A4E"/>
    <w:rsid w:val="00226794"/>
    <w:rsid w:val="002304E6"/>
    <w:rsid w:val="00231649"/>
    <w:rsid w:val="00233D7C"/>
    <w:rsid w:val="00233E15"/>
    <w:rsid w:val="0023580F"/>
    <w:rsid w:val="00235A9C"/>
    <w:rsid w:val="00242107"/>
    <w:rsid w:val="00247A5A"/>
    <w:rsid w:val="002518C2"/>
    <w:rsid w:val="00253922"/>
    <w:rsid w:val="0025407C"/>
    <w:rsid w:val="002562AB"/>
    <w:rsid w:val="002603CF"/>
    <w:rsid w:val="00260A4A"/>
    <w:rsid w:val="00262278"/>
    <w:rsid w:val="00262681"/>
    <w:rsid w:val="00263FBA"/>
    <w:rsid w:val="00264784"/>
    <w:rsid w:val="00265552"/>
    <w:rsid w:val="00265655"/>
    <w:rsid w:val="00266DDC"/>
    <w:rsid w:val="002726A4"/>
    <w:rsid w:val="00272BF8"/>
    <w:rsid w:val="00274F59"/>
    <w:rsid w:val="002800C9"/>
    <w:rsid w:val="00280305"/>
    <w:rsid w:val="00280C65"/>
    <w:rsid w:val="002844EA"/>
    <w:rsid w:val="0029125D"/>
    <w:rsid w:val="0029211B"/>
    <w:rsid w:val="00294A4D"/>
    <w:rsid w:val="00294B98"/>
    <w:rsid w:val="002970DE"/>
    <w:rsid w:val="00297170"/>
    <w:rsid w:val="00297502"/>
    <w:rsid w:val="002A1329"/>
    <w:rsid w:val="002A22A1"/>
    <w:rsid w:val="002A2FF2"/>
    <w:rsid w:val="002A43D8"/>
    <w:rsid w:val="002B1D55"/>
    <w:rsid w:val="002B2E31"/>
    <w:rsid w:val="002B3341"/>
    <w:rsid w:val="002B3A85"/>
    <w:rsid w:val="002B5543"/>
    <w:rsid w:val="002B6071"/>
    <w:rsid w:val="002B7D10"/>
    <w:rsid w:val="002C0923"/>
    <w:rsid w:val="002C0A60"/>
    <w:rsid w:val="002C34AB"/>
    <w:rsid w:val="002C34DE"/>
    <w:rsid w:val="002C6524"/>
    <w:rsid w:val="002C67FC"/>
    <w:rsid w:val="002C7ADC"/>
    <w:rsid w:val="002D13F7"/>
    <w:rsid w:val="002D1B36"/>
    <w:rsid w:val="002D2559"/>
    <w:rsid w:val="002D39A2"/>
    <w:rsid w:val="002D4CE1"/>
    <w:rsid w:val="002D4FD2"/>
    <w:rsid w:val="002D5C3B"/>
    <w:rsid w:val="002D64BC"/>
    <w:rsid w:val="002D7772"/>
    <w:rsid w:val="002D7936"/>
    <w:rsid w:val="002E5D64"/>
    <w:rsid w:val="002E6E92"/>
    <w:rsid w:val="002F1BCF"/>
    <w:rsid w:val="002F36A2"/>
    <w:rsid w:val="002F53D2"/>
    <w:rsid w:val="002F5694"/>
    <w:rsid w:val="002F6083"/>
    <w:rsid w:val="002F7FBB"/>
    <w:rsid w:val="003006B0"/>
    <w:rsid w:val="003010FD"/>
    <w:rsid w:val="003017B4"/>
    <w:rsid w:val="003045BA"/>
    <w:rsid w:val="00306819"/>
    <w:rsid w:val="003069E5"/>
    <w:rsid w:val="003070DC"/>
    <w:rsid w:val="0030793C"/>
    <w:rsid w:val="00316895"/>
    <w:rsid w:val="003173B4"/>
    <w:rsid w:val="00321F34"/>
    <w:rsid w:val="00322AF7"/>
    <w:rsid w:val="0032334B"/>
    <w:rsid w:val="00326D18"/>
    <w:rsid w:val="003364A4"/>
    <w:rsid w:val="00336E95"/>
    <w:rsid w:val="00340D58"/>
    <w:rsid w:val="003432ED"/>
    <w:rsid w:val="00343CE4"/>
    <w:rsid w:val="0034416E"/>
    <w:rsid w:val="00345060"/>
    <w:rsid w:val="0034739B"/>
    <w:rsid w:val="00351631"/>
    <w:rsid w:val="0035179D"/>
    <w:rsid w:val="003551FD"/>
    <w:rsid w:val="0036122E"/>
    <w:rsid w:val="00361651"/>
    <w:rsid w:val="00362C6A"/>
    <w:rsid w:val="003639F6"/>
    <w:rsid w:val="0036503D"/>
    <w:rsid w:val="00365407"/>
    <w:rsid w:val="00365700"/>
    <w:rsid w:val="00365734"/>
    <w:rsid w:val="003661D2"/>
    <w:rsid w:val="00366900"/>
    <w:rsid w:val="003744F9"/>
    <w:rsid w:val="00374DCC"/>
    <w:rsid w:val="00375E92"/>
    <w:rsid w:val="003817BE"/>
    <w:rsid w:val="003823A2"/>
    <w:rsid w:val="003875F4"/>
    <w:rsid w:val="00391507"/>
    <w:rsid w:val="003928C6"/>
    <w:rsid w:val="00394BDD"/>
    <w:rsid w:val="003A0EB0"/>
    <w:rsid w:val="003A2F00"/>
    <w:rsid w:val="003B02A4"/>
    <w:rsid w:val="003B18DD"/>
    <w:rsid w:val="003B2B11"/>
    <w:rsid w:val="003B58E1"/>
    <w:rsid w:val="003B68BE"/>
    <w:rsid w:val="003B6C8C"/>
    <w:rsid w:val="003C1368"/>
    <w:rsid w:val="003C1F80"/>
    <w:rsid w:val="003C3547"/>
    <w:rsid w:val="003C4B8B"/>
    <w:rsid w:val="003C5A17"/>
    <w:rsid w:val="003C766E"/>
    <w:rsid w:val="003C7E83"/>
    <w:rsid w:val="003D15D4"/>
    <w:rsid w:val="003D3071"/>
    <w:rsid w:val="003D3197"/>
    <w:rsid w:val="003D470A"/>
    <w:rsid w:val="003D5E7A"/>
    <w:rsid w:val="003D7051"/>
    <w:rsid w:val="003D7B59"/>
    <w:rsid w:val="003E0BAF"/>
    <w:rsid w:val="003E6778"/>
    <w:rsid w:val="003E6DC5"/>
    <w:rsid w:val="003F1BAE"/>
    <w:rsid w:val="003F4844"/>
    <w:rsid w:val="003F5DF9"/>
    <w:rsid w:val="003F7338"/>
    <w:rsid w:val="003F7FB8"/>
    <w:rsid w:val="003F7FCF"/>
    <w:rsid w:val="0040179A"/>
    <w:rsid w:val="004061A1"/>
    <w:rsid w:val="004078FE"/>
    <w:rsid w:val="004103B9"/>
    <w:rsid w:val="00412D56"/>
    <w:rsid w:val="00414B7E"/>
    <w:rsid w:val="00415068"/>
    <w:rsid w:val="00415239"/>
    <w:rsid w:val="00416F4A"/>
    <w:rsid w:val="0041728C"/>
    <w:rsid w:val="0042652B"/>
    <w:rsid w:val="004309A9"/>
    <w:rsid w:val="00430ADA"/>
    <w:rsid w:val="00431C14"/>
    <w:rsid w:val="0043655F"/>
    <w:rsid w:val="00437BDC"/>
    <w:rsid w:val="00441473"/>
    <w:rsid w:val="004435FA"/>
    <w:rsid w:val="004462B3"/>
    <w:rsid w:val="00451389"/>
    <w:rsid w:val="00452080"/>
    <w:rsid w:val="004520C5"/>
    <w:rsid w:val="00452101"/>
    <w:rsid w:val="00453205"/>
    <w:rsid w:val="00453C85"/>
    <w:rsid w:val="00454439"/>
    <w:rsid w:val="00455968"/>
    <w:rsid w:val="0045678B"/>
    <w:rsid w:val="00462181"/>
    <w:rsid w:val="00462CBB"/>
    <w:rsid w:val="00463DA2"/>
    <w:rsid w:val="00464899"/>
    <w:rsid w:val="00464D60"/>
    <w:rsid w:val="004658ED"/>
    <w:rsid w:val="00465ED3"/>
    <w:rsid w:val="00471631"/>
    <w:rsid w:val="00483293"/>
    <w:rsid w:val="0048440E"/>
    <w:rsid w:val="00486C99"/>
    <w:rsid w:val="00486EB1"/>
    <w:rsid w:val="00486F85"/>
    <w:rsid w:val="00490CCE"/>
    <w:rsid w:val="004949DF"/>
    <w:rsid w:val="004A4A49"/>
    <w:rsid w:val="004B0F7D"/>
    <w:rsid w:val="004B17B8"/>
    <w:rsid w:val="004B2B7D"/>
    <w:rsid w:val="004C03A4"/>
    <w:rsid w:val="004C0991"/>
    <w:rsid w:val="004C2B73"/>
    <w:rsid w:val="004C7D45"/>
    <w:rsid w:val="004D05B9"/>
    <w:rsid w:val="004D534B"/>
    <w:rsid w:val="004D678D"/>
    <w:rsid w:val="004E5F95"/>
    <w:rsid w:val="004E68EA"/>
    <w:rsid w:val="004F738E"/>
    <w:rsid w:val="005015A0"/>
    <w:rsid w:val="0050251E"/>
    <w:rsid w:val="00502DBE"/>
    <w:rsid w:val="00514534"/>
    <w:rsid w:val="00516693"/>
    <w:rsid w:val="005174E8"/>
    <w:rsid w:val="00520375"/>
    <w:rsid w:val="00522226"/>
    <w:rsid w:val="00522EBF"/>
    <w:rsid w:val="0052307F"/>
    <w:rsid w:val="0052412B"/>
    <w:rsid w:val="0052714F"/>
    <w:rsid w:val="00533881"/>
    <w:rsid w:val="00536E76"/>
    <w:rsid w:val="00546525"/>
    <w:rsid w:val="005525AA"/>
    <w:rsid w:val="00553E7B"/>
    <w:rsid w:val="005544DA"/>
    <w:rsid w:val="00557487"/>
    <w:rsid w:val="00557BE9"/>
    <w:rsid w:val="00560B67"/>
    <w:rsid w:val="00560CD0"/>
    <w:rsid w:val="00561B3D"/>
    <w:rsid w:val="00561FB4"/>
    <w:rsid w:val="0056615B"/>
    <w:rsid w:val="0056620F"/>
    <w:rsid w:val="00566740"/>
    <w:rsid w:val="0057189D"/>
    <w:rsid w:val="005728E1"/>
    <w:rsid w:val="00573FDF"/>
    <w:rsid w:val="005747C3"/>
    <w:rsid w:val="00574F49"/>
    <w:rsid w:val="00577C78"/>
    <w:rsid w:val="00577C9B"/>
    <w:rsid w:val="005825FA"/>
    <w:rsid w:val="0058379D"/>
    <w:rsid w:val="00584A9A"/>
    <w:rsid w:val="00592B5D"/>
    <w:rsid w:val="005946A9"/>
    <w:rsid w:val="005958ED"/>
    <w:rsid w:val="005A0543"/>
    <w:rsid w:val="005A24E8"/>
    <w:rsid w:val="005B02E0"/>
    <w:rsid w:val="005B0BDD"/>
    <w:rsid w:val="005B1D0E"/>
    <w:rsid w:val="005B30AD"/>
    <w:rsid w:val="005B631C"/>
    <w:rsid w:val="005C25BF"/>
    <w:rsid w:val="005C434E"/>
    <w:rsid w:val="005C4C39"/>
    <w:rsid w:val="005C4F09"/>
    <w:rsid w:val="005C55A1"/>
    <w:rsid w:val="005D058C"/>
    <w:rsid w:val="005D1397"/>
    <w:rsid w:val="005D15F1"/>
    <w:rsid w:val="005D44EF"/>
    <w:rsid w:val="005D5842"/>
    <w:rsid w:val="005D5937"/>
    <w:rsid w:val="005D66A1"/>
    <w:rsid w:val="005D7BBD"/>
    <w:rsid w:val="005E0D7E"/>
    <w:rsid w:val="005E59BC"/>
    <w:rsid w:val="005E7003"/>
    <w:rsid w:val="005E7FDA"/>
    <w:rsid w:val="005F0FD7"/>
    <w:rsid w:val="005F1609"/>
    <w:rsid w:val="005F67F7"/>
    <w:rsid w:val="0060017B"/>
    <w:rsid w:val="00600243"/>
    <w:rsid w:val="006009B8"/>
    <w:rsid w:val="006018FF"/>
    <w:rsid w:val="0061429B"/>
    <w:rsid w:val="00614A24"/>
    <w:rsid w:val="0062092B"/>
    <w:rsid w:val="00623C6A"/>
    <w:rsid w:val="00623F87"/>
    <w:rsid w:val="00631235"/>
    <w:rsid w:val="00634100"/>
    <w:rsid w:val="00636292"/>
    <w:rsid w:val="006457C7"/>
    <w:rsid w:val="00647B36"/>
    <w:rsid w:val="00652C85"/>
    <w:rsid w:val="006544C9"/>
    <w:rsid w:val="00655D49"/>
    <w:rsid w:val="00657441"/>
    <w:rsid w:val="00660B36"/>
    <w:rsid w:val="00663EEB"/>
    <w:rsid w:val="00664B5B"/>
    <w:rsid w:val="00666221"/>
    <w:rsid w:val="006713ED"/>
    <w:rsid w:val="0067198D"/>
    <w:rsid w:val="00672432"/>
    <w:rsid w:val="006736D2"/>
    <w:rsid w:val="0067475E"/>
    <w:rsid w:val="00675AA5"/>
    <w:rsid w:val="006808E3"/>
    <w:rsid w:val="006832D4"/>
    <w:rsid w:val="006840E7"/>
    <w:rsid w:val="0068517C"/>
    <w:rsid w:val="00687FDE"/>
    <w:rsid w:val="0069197B"/>
    <w:rsid w:val="00691B2D"/>
    <w:rsid w:val="006951DC"/>
    <w:rsid w:val="00696446"/>
    <w:rsid w:val="00696507"/>
    <w:rsid w:val="00696F9A"/>
    <w:rsid w:val="006A1F37"/>
    <w:rsid w:val="006A6A11"/>
    <w:rsid w:val="006B062D"/>
    <w:rsid w:val="006B2C12"/>
    <w:rsid w:val="006B7870"/>
    <w:rsid w:val="006B7AA4"/>
    <w:rsid w:val="006B7C4D"/>
    <w:rsid w:val="006C0B05"/>
    <w:rsid w:val="006C35E3"/>
    <w:rsid w:val="006C6110"/>
    <w:rsid w:val="006C68CB"/>
    <w:rsid w:val="006D215E"/>
    <w:rsid w:val="006D2961"/>
    <w:rsid w:val="006D2EF5"/>
    <w:rsid w:val="006D4362"/>
    <w:rsid w:val="006D5526"/>
    <w:rsid w:val="006D5B3A"/>
    <w:rsid w:val="006D6A89"/>
    <w:rsid w:val="006E3882"/>
    <w:rsid w:val="006E5263"/>
    <w:rsid w:val="006E5AFD"/>
    <w:rsid w:val="006E6F72"/>
    <w:rsid w:val="006F03D3"/>
    <w:rsid w:val="006F541D"/>
    <w:rsid w:val="006F5E7F"/>
    <w:rsid w:val="00702C30"/>
    <w:rsid w:val="00702F1F"/>
    <w:rsid w:val="00705DC8"/>
    <w:rsid w:val="0070773A"/>
    <w:rsid w:val="00714F89"/>
    <w:rsid w:val="00716683"/>
    <w:rsid w:val="00720534"/>
    <w:rsid w:val="00720902"/>
    <w:rsid w:val="00720C6B"/>
    <w:rsid w:val="0072181C"/>
    <w:rsid w:val="00722332"/>
    <w:rsid w:val="007238B8"/>
    <w:rsid w:val="00734519"/>
    <w:rsid w:val="00734533"/>
    <w:rsid w:val="007347AA"/>
    <w:rsid w:val="0073555B"/>
    <w:rsid w:val="007355A4"/>
    <w:rsid w:val="00736993"/>
    <w:rsid w:val="0074008E"/>
    <w:rsid w:val="00740BDF"/>
    <w:rsid w:val="00740EF8"/>
    <w:rsid w:val="00741DB1"/>
    <w:rsid w:val="00745190"/>
    <w:rsid w:val="007503DA"/>
    <w:rsid w:val="00750A6D"/>
    <w:rsid w:val="00752033"/>
    <w:rsid w:val="007544FF"/>
    <w:rsid w:val="0075468B"/>
    <w:rsid w:val="00754A63"/>
    <w:rsid w:val="00754CAF"/>
    <w:rsid w:val="00757DB0"/>
    <w:rsid w:val="007606BF"/>
    <w:rsid w:val="007623D4"/>
    <w:rsid w:val="0076573A"/>
    <w:rsid w:val="0076690B"/>
    <w:rsid w:val="007707AF"/>
    <w:rsid w:val="00774413"/>
    <w:rsid w:val="007759EB"/>
    <w:rsid w:val="00775EF6"/>
    <w:rsid w:val="00776D3F"/>
    <w:rsid w:val="00776FFE"/>
    <w:rsid w:val="0078347D"/>
    <w:rsid w:val="007836A5"/>
    <w:rsid w:val="007838C8"/>
    <w:rsid w:val="007873D1"/>
    <w:rsid w:val="007901E9"/>
    <w:rsid w:val="00790428"/>
    <w:rsid w:val="00797BED"/>
    <w:rsid w:val="007A6723"/>
    <w:rsid w:val="007B163C"/>
    <w:rsid w:val="007B2D33"/>
    <w:rsid w:val="007B2F12"/>
    <w:rsid w:val="007B5AEA"/>
    <w:rsid w:val="007B6D0D"/>
    <w:rsid w:val="007B6DC1"/>
    <w:rsid w:val="007C08BF"/>
    <w:rsid w:val="007D2060"/>
    <w:rsid w:val="007D266D"/>
    <w:rsid w:val="007D3592"/>
    <w:rsid w:val="007D3EF5"/>
    <w:rsid w:val="007D477D"/>
    <w:rsid w:val="007D6FB8"/>
    <w:rsid w:val="007E265E"/>
    <w:rsid w:val="007E2EFB"/>
    <w:rsid w:val="007E4921"/>
    <w:rsid w:val="007E6717"/>
    <w:rsid w:val="007E7B21"/>
    <w:rsid w:val="007F1B40"/>
    <w:rsid w:val="007F27F7"/>
    <w:rsid w:val="007F2AC7"/>
    <w:rsid w:val="007F31A8"/>
    <w:rsid w:val="007F3EA5"/>
    <w:rsid w:val="007F4AAC"/>
    <w:rsid w:val="007F5136"/>
    <w:rsid w:val="008005AD"/>
    <w:rsid w:val="00800A72"/>
    <w:rsid w:val="0080116C"/>
    <w:rsid w:val="00803709"/>
    <w:rsid w:val="008059A7"/>
    <w:rsid w:val="00807A4D"/>
    <w:rsid w:val="008145AE"/>
    <w:rsid w:val="0081520D"/>
    <w:rsid w:val="00815A78"/>
    <w:rsid w:val="0081742C"/>
    <w:rsid w:val="00817B5E"/>
    <w:rsid w:val="00821989"/>
    <w:rsid w:val="008235D6"/>
    <w:rsid w:val="008261BA"/>
    <w:rsid w:val="008272BB"/>
    <w:rsid w:val="00827696"/>
    <w:rsid w:val="008334F7"/>
    <w:rsid w:val="008341DB"/>
    <w:rsid w:val="00835038"/>
    <w:rsid w:val="008352F7"/>
    <w:rsid w:val="008367AC"/>
    <w:rsid w:val="00840909"/>
    <w:rsid w:val="00841199"/>
    <w:rsid w:val="00845157"/>
    <w:rsid w:val="00846860"/>
    <w:rsid w:val="00847803"/>
    <w:rsid w:val="00852BFF"/>
    <w:rsid w:val="008545BE"/>
    <w:rsid w:val="008563BE"/>
    <w:rsid w:val="00856B5B"/>
    <w:rsid w:val="00856E6F"/>
    <w:rsid w:val="00861152"/>
    <w:rsid w:val="008615A6"/>
    <w:rsid w:val="00861921"/>
    <w:rsid w:val="008705CE"/>
    <w:rsid w:val="00875826"/>
    <w:rsid w:val="00876078"/>
    <w:rsid w:val="00876593"/>
    <w:rsid w:val="008807A3"/>
    <w:rsid w:val="00885483"/>
    <w:rsid w:val="00885C60"/>
    <w:rsid w:val="00890463"/>
    <w:rsid w:val="00890D4E"/>
    <w:rsid w:val="0089118D"/>
    <w:rsid w:val="0089136D"/>
    <w:rsid w:val="00891F6C"/>
    <w:rsid w:val="008A404A"/>
    <w:rsid w:val="008A53C8"/>
    <w:rsid w:val="008A5A0E"/>
    <w:rsid w:val="008B11DD"/>
    <w:rsid w:val="008B3058"/>
    <w:rsid w:val="008B3C3D"/>
    <w:rsid w:val="008B5062"/>
    <w:rsid w:val="008B507F"/>
    <w:rsid w:val="008B6134"/>
    <w:rsid w:val="008B7AC8"/>
    <w:rsid w:val="008C08A6"/>
    <w:rsid w:val="008C34DC"/>
    <w:rsid w:val="008C3C7F"/>
    <w:rsid w:val="008C43FB"/>
    <w:rsid w:val="008D0632"/>
    <w:rsid w:val="008D2D44"/>
    <w:rsid w:val="008D4387"/>
    <w:rsid w:val="008D4FD8"/>
    <w:rsid w:val="008D582F"/>
    <w:rsid w:val="008E10B4"/>
    <w:rsid w:val="008E69B6"/>
    <w:rsid w:val="008E74FD"/>
    <w:rsid w:val="008E7D3D"/>
    <w:rsid w:val="008F04D8"/>
    <w:rsid w:val="008F4292"/>
    <w:rsid w:val="008F653F"/>
    <w:rsid w:val="00901463"/>
    <w:rsid w:val="00901F1F"/>
    <w:rsid w:val="00901F94"/>
    <w:rsid w:val="00903E49"/>
    <w:rsid w:val="00910F34"/>
    <w:rsid w:val="00912857"/>
    <w:rsid w:val="0091332E"/>
    <w:rsid w:val="00914A38"/>
    <w:rsid w:val="0091630A"/>
    <w:rsid w:val="00917064"/>
    <w:rsid w:val="009174D8"/>
    <w:rsid w:val="00920F8C"/>
    <w:rsid w:val="00921528"/>
    <w:rsid w:val="00924C09"/>
    <w:rsid w:val="00925977"/>
    <w:rsid w:val="009269B2"/>
    <w:rsid w:val="0093033C"/>
    <w:rsid w:val="00930371"/>
    <w:rsid w:val="00930E0B"/>
    <w:rsid w:val="00934005"/>
    <w:rsid w:val="00934279"/>
    <w:rsid w:val="009348A8"/>
    <w:rsid w:val="00935D7C"/>
    <w:rsid w:val="00937377"/>
    <w:rsid w:val="0093773A"/>
    <w:rsid w:val="00941786"/>
    <w:rsid w:val="00943AE5"/>
    <w:rsid w:val="00944961"/>
    <w:rsid w:val="00944C14"/>
    <w:rsid w:val="009554F6"/>
    <w:rsid w:val="009601CB"/>
    <w:rsid w:val="00960DF4"/>
    <w:rsid w:val="00961574"/>
    <w:rsid w:val="009615DC"/>
    <w:rsid w:val="00962D9F"/>
    <w:rsid w:val="00964094"/>
    <w:rsid w:val="00964B58"/>
    <w:rsid w:val="00965003"/>
    <w:rsid w:val="00966E64"/>
    <w:rsid w:val="0097261A"/>
    <w:rsid w:val="00972CCB"/>
    <w:rsid w:val="009748EC"/>
    <w:rsid w:val="009754B7"/>
    <w:rsid w:val="0097738B"/>
    <w:rsid w:val="009803EF"/>
    <w:rsid w:val="00980CFD"/>
    <w:rsid w:val="00985344"/>
    <w:rsid w:val="00985493"/>
    <w:rsid w:val="009869D0"/>
    <w:rsid w:val="009908B0"/>
    <w:rsid w:val="00992BB7"/>
    <w:rsid w:val="009953D1"/>
    <w:rsid w:val="00995851"/>
    <w:rsid w:val="009A0174"/>
    <w:rsid w:val="009A02BF"/>
    <w:rsid w:val="009A058A"/>
    <w:rsid w:val="009A0655"/>
    <w:rsid w:val="009A08E2"/>
    <w:rsid w:val="009A1D64"/>
    <w:rsid w:val="009A283C"/>
    <w:rsid w:val="009A417C"/>
    <w:rsid w:val="009A4720"/>
    <w:rsid w:val="009A4B4B"/>
    <w:rsid w:val="009A4CF3"/>
    <w:rsid w:val="009A5518"/>
    <w:rsid w:val="009A75D8"/>
    <w:rsid w:val="009B0A60"/>
    <w:rsid w:val="009B2D2C"/>
    <w:rsid w:val="009B2F41"/>
    <w:rsid w:val="009B395F"/>
    <w:rsid w:val="009B3C3B"/>
    <w:rsid w:val="009B50FD"/>
    <w:rsid w:val="009C0A42"/>
    <w:rsid w:val="009C5455"/>
    <w:rsid w:val="009C62DF"/>
    <w:rsid w:val="009C66B8"/>
    <w:rsid w:val="009D08DD"/>
    <w:rsid w:val="009D12AA"/>
    <w:rsid w:val="009D2E5F"/>
    <w:rsid w:val="009E0B14"/>
    <w:rsid w:val="009E43BD"/>
    <w:rsid w:val="009E5CEB"/>
    <w:rsid w:val="009E7465"/>
    <w:rsid w:val="009E7F24"/>
    <w:rsid w:val="009F5069"/>
    <w:rsid w:val="009F537C"/>
    <w:rsid w:val="00A04121"/>
    <w:rsid w:val="00A06995"/>
    <w:rsid w:val="00A070CE"/>
    <w:rsid w:val="00A074D7"/>
    <w:rsid w:val="00A104F5"/>
    <w:rsid w:val="00A11A60"/>
    <w:rsid w:val="00A15457"/>
    <w:rsid w:val="00A166A5"/>
    <w:rsid w:val="00A16F67"/>
    <w:rsid w:val="00A20B18"/>
    <w:rsid w:val="00A304EF"/>
    <w:rsid w:val="00A33622"/>
    <w:rsid w:val="00A341A4"/>
    <w:rsid w:val="00A3684D"/>
    <w:rsid w:val="00A42E8B"/>
    <w:rsid w:val="00A4542A"/>
    <w:rsid w:val="00A5068E"/>
    <w:rsid w:val="00A52B2D"/>
    <w:rsid w:val="00A5401F"/>
    <w:rsid w:val="00A56661"/>
    <w:rsid w:val="00A64FB5"/>
    <w:rsid w:val="00A67263"/>
    <w:rsid w:val="00A67FF6"/>
    <w:rsid w:val="00A708BD"/>
    <w:rsid w:val="00A73753"/>
    <w:rsid w:val="00A76022"/>
    <w:rsid w:val="00A82B93"/>
    <w:rsid w:val="00A84A8E"/>
    <w:rsid w:val="00A84EA2"/>
    <w:rsid w:val="00A907D2"/>
    <w:rsid w:val="00A90A7C"/>
    <w:rsid w:val="00A931DE"/>
    <w:rsid w:val="00A93248"/>
    <w:rsid w:val="00A967E5"/>
    <w:rsid w:val="00A97402"/>
    <w:rsid w:val="00AA67F5"/>
    <w:rsid w:val="00AB7420"/>
    <w:rsid w:val="00AC00D8"/>
    <w:rsid w:val="00AC3E8D"/>
    <w:rsid w:val="00AC4941"/>
    <w:rsid w:val="00AC5E83"/>
    <w:rsid w:val="00AD0B9C"/>
    <w:rsid w:val="00AD173C"/>
    <w:rsid w:val="00AD40C5"/>
    <w:rsid w:val="00AD5D74"/>
    <w:rsid w:val="00AD6392"/>
    <w:rsid w:val="00AD7F82"/>
    <w:rsid w:val="00AE0F5B"/>
    <w:rsid w:val="00AE13E9"/>
    <w:rsid w:val="00AE17AC"/>
    <w:rsid w:val="00AE23DB"/>
    <w:rsid w:val="00AE2B6A"/>
    <w:rsid w:val="00AE338A"/>
    <w:rsid w:val="00AE530A"/>
    <w:rsid w:val="00AE7057"/>
    <w:rsid w:val="00AE7C7A"/>
    <w:rsid w:val="00AE7CB3"/>
    <w:rsid w:val="00AE7F10"/>
    <w:rsid w:val="00AF2036"/>
    <w:rsid w:val="00AF339B"/>
    <w:rsid w:val="00AF45BC"/>
    <w:rsid w:val="00AF4F54"/>
    <w:rsid w:val="00AF5D3D"/>
    <w:rsid w:val="00B02080"/>
    <w:rsid w:val="00B034D9"/>
    <w:rsid w:val="00B049B1"/>
    <w:rsid w:val="00B05972"/>
    <w:rsid w:val="00B1048C"/>
    <w:rsid w:val="00B1178F"/>
    <w:rsid w:val="00B13760"/>
    <w:rsid w:val="00B21B59"/>
    <w:rsid w:val="00B22922"/>
    <w:rsid w:val="00B246D1"/>
    <w:rsid w:val="00B306E5"/>
    <w:rsid w:val="00B3098C"/>
    <w:rsid w:val="00B309DA"/>
    <w:rsid w:val="00B34C98"/>
    <w:rsid w:val="00B36963"/>
    <w:rsid w:val="00B36CB7"/>
    <w:rsid w:val="00B40A51"/>
    <w:rsid w:val="00B40CA5"/>
    <w:rsid w:val="00B415EE"/>
    <w:rsid w:val="00B42019"/>
    <w:rsid w:val="00B42055"/>
    <w:rsid w:val="00B451BC"/>
    <w:rsid w:val="00B45575"/>
    <w:rsid w:val="00B4764E"/>
    <w:rsid w:val="00B517CB"/>
    <w:rsid w:val="00B5315A"/>
    <w:rsid w:val="00B55363"/>
    <w:rsid w:val="00B55DE6"/>
    <w:rsid w:val="00B5616A"/>
    <w:rsid w:val="00B56913"/>
    <w:rsid w:val="00B56D10"/>
    <w:rsid w:val="00B56F56"/>
    <w:rsid w:val="00B604EC"/>
    <w:rsid w:val="00B63265"/>
    <w:rsid w:val="00B678A1"/>
    <w:rsid w:val="00B67F7A"/>
    <w:rsid w:val="00B8009F"/>
    <w:rsid w:val="00B86A92"/>
    <w:rsid w:val="00B878B8"/>
    <w:rsid w:val="00B932B1"/>
    <w:rsid w:val="00B943B8"/>
    <w:rsid w:val="00B9501F"/>
    <w:rsid w:val="00B97786"/>
    <w:rsid w:val="00BA1C82"/>
    <w:rsid w:val="00BA64DB"/>
    <w:rsid w:val="00BB2386"/>
    <w:rsid w:val="00BB3EA4"/>
    <w:rsid w:val="00BB50E2"/>
    <w:rsid w:val="00BC04FA"/>
    <w:rsid w:val="00BC2F34"/>
    <w:rsid w:val="00BC36E6"/>
    <w:rsid w:val="00BC3B19"/>
    <w:rsid w:val="00BC55B7"/>
    <w:rsid w:val="00BC5C2E"/>
    <w:rsid w:val="00BC6DAD"/>
    <w:rsid w:val="00BC6DDE"/>
    <w:rsid w:val="00BD0B79"/>
    <w:rsid w:val="00BD143C"/>
    <w:rsid w:val="00BD1EE6"/>
    <w:rsid w:val="00BD1FE1"/>
    <w:rsid w:val="00BD3DEB"/>
    <w:rsid w:val="00BD3E65"/>
    <w:rsid w:val="00BD41DF"/>
    <w:rsid w:val="00BD451D"/>
    <w:rsid w:val="00BD4D3F"/>
    <w:rsid w:val="00BE1ABD"/>
    <w:rsid w:val="00BE433B"/>
    <w:rsid w:val="00BE473B"/>
    <w:rsid w:val="00BE6461"/>
    <w:rsid w:val="00BE7BAA"/>
    <w:rsid w:val="00BF1542"/>
    <w:rsid w:val="00BF349B"/>
    <w:rsid w:val="00BF41E8"/>
    <w:rsid w:val="00BF509E"/>
    <w:rsid w:val="00BF5EA3"/>
    <w:rsid w:val="00BF69F1"/>
    <w:rsid w:val="00C01235"/>
    <w:rsid w:val="00C03670"/>
    <w:rsid w:val="00C16877"/>
    <w:rsid w:val="00C17484"/>
    <w:rsid w:val="00C20838"/>
    <w:rsid w:val="00C21002"/>
    <w:rsid w:val="00C21057"/>
    <w:rsid w:val="00C21EB5"/>
    <w:rsid w:val="00C22B36"/>
    <w:rsid w:val="00C277BB"/>
    <w:rsid w:val="00C303F8"/>
    <w:rsid w:val="00C30FE0"/>
    <w:rsid w:val="00C32538"/>
    <w:rsid w:val="00C33175"/>
    <w:rsid w:val="00C36A77"/>
    <w:rsid w:val="00C37432"/>
    <w:rsid w:val="00C40D64"/>
    <w:rsid w:val="00C40EE4"/>
    <w:rsid w:val="00C42237"/>
    <w:rsid w:val="00C42519"/>
    <w:rsid w:val="00C42AEB"/>
    <w:rsid w:val="00C43022"/>
    <w:rsid w:val="00C501E1"/>
    <w:rsid w:val="00C50613"/>
    <w:rsid w:val="00C520C5"/>
    <w:rsid w:val="00C56A31"/>
    <w:rsid w:val="00C618C5"/>
    <w:rsid w:val="00C670E3"/>
    <w:rsid w:val="00C67EDE"/>
    <w:rsid w:val="00C735A5"/>
    <w:rsid w:val="00C73DFC"/>
    <w:rsid w:val="00C74FB1"/>
    <w:rsid w:val="00C75A07"/>
    <w:rsid w:val="00C777F4"/>
    <w:rsid w:val="00C8033F"/>
    <w:rsid w:val="00C820A3"/>
    <w:rsid w:val="00C8333C"/>
    <w:rsid w:val="00C8621B"/>
    <w:rsid w:val="00C86623"/>
    <w:rsid w:val="00C86A1F"/>
    <w:rsid w:val="00C9034E"/>
    <w:rsid w:val="00C90D34"/>
    <w:rsid w:val="00C90DEC"/>
    <w:rsid w:val="00C92899"/>
    <w:rsid w:val="00C93F16"/>
    <w:rsid w:val="00C950F9"/>
    <w:rsid w:val="00C979C1"/>
    <w:rsid w:val="00CA0147"/>
    <w:rsid w:val="00CA1442"/>
    <w:rsid w:val="00CA370A"/>
    <w:rsid w:val="00CA633B"/>
    <w:rsid w:val="00CA674E"/>
    <w:rsid w:val="00CB05E7"/>
    <w:rsid w:val="00CB1B37"/>
    <w:rsid w:val="00CB1DA3"/>
    <w:rsid w:val="00CB2A15"/>
    <w:rsid w:val="00CB326A"/>
    <w:rsid w:val="00CB5C21"/>
    <w:rsid w:val="00CB6197"/>
    <w:rsid w:val="00CB6340"/>
    <w:rsid w:val="00CC0789"/>
    <w:rsid w:val="00CC206A"/>
    <w:rsid w:val="00CC57DE"/>
    <w:rsid w:val="00CC5B2A"/>
    <w:rsid w:val="00CD23AD"/>
    <w:rsid w:val="00CD4BBA"/>
    <w:rsid w:val="00CD6FD0"/>
    <w:rsid w:val="00CE56F6"/>
    <w:rsid w:val="00CE5D24"/>
    <w:rsid w:val="00CE78FE"/>
    <w:rsid w:val="00CE7FE2"/>
    <w:rsid w:val="00CF2894"/>
    <w:rsid w:val="00CF381F"/>
    <w:rsid w:val="00CF4F49"/>
    <w:rsid w:val="00CF6032"/>
    <w:rsid w:val="00D0043C"/>
    <w:rsid w:val="00D02452"/>
    <w:rsid w:val="00D024C6"/>
    <w:rsid w:val="00D04D7F"/>
    <w:rsid w:val="00D05268"/>
    <w:rsid w:val="00D10A4D"/>
    <w:rsid w:val="00D12317"/>
    <w:rsid w:val="00D15451"/>
    <w:rsid w:val="00D17BEF"/>
    <w:rsid w:val="00D2042C"/>
    <w:rsid w:val="00D212DF"/>
    <w:rsid w:val="00D214A0"/>
    <w:rsid w:val="00D22CD5"/>
    <w:rsid w:val="00D23A1F"/>
    <w:rsid w:val="00D25AB7"/>
    <w:rsid w:val="00D2693D"/>
    <w:rsid w:val="00D27631"/>
    <w:rsid w:val="00D30627"/>
    <w:rsid w:val="00D3072E"/>
    <w:rsid w:val="00D329EE"/>
    <w:rsid w:val="00D33C1F"/>
    <w:rsid w:val="00D34C77"/>
    <w:rsid w:val="00D354C6"/>
    <w:rsid w:val="00D35D21"/>
    <w:rsid w:val="00D40832"/>
    <w:rsid w:val="00D40A8F"/>
    <w:rsid w:val="00D40F09"/>
    <w:rsid w:val="00D42B2D"/>
    <w:rsid w:val="00D42C1B"/>
    <w:rsid w:val="00D43225"/>
    <w:rsid w:val="00D50E9F"/>
    <w:rsid w:val="00D57E87"/>
    <w:rsid w:val="00D610E7"/>
    <w:rsid w:val="00D612C6"/>
    <w:rsid w:val="00D62FC3"/>
    <w:rsid w:val="00D633DF"/>
    <w:rsid w:val="00D64C91"/>
    <w:rsid w:val="00D72CFA"/>
    <w:rsid w:val="00D7391A"/>
    <w:rsid w:val="00D74FB8"/>
    <w:rsid w:val="00D75EFB"/>
    <w:rsid w:val="00D764DA"/>
    <w:rsid w:val="00D76735"/>
    <w:rsid w:val="00D76B80"/>
    <w:rsid w:val="00D80597"/>
    <w:rsid w:val="00D815F6"/>
    <w:rsid w:val="00D84914"/>
    <w:rsid w:val="00D85F2B"/>
    <w:rsid w:val="00D87BC8"/>
    <w:rsid w:val="00D9126D"/>
    <w:rsid w:val="00D93751"/>
    <w:rsid w:val="00D94129"/>
    <w:rsid w:val="00D96698"/>
    <w:rsid w:val="00DA10C4"/>
    <w:rsid w:val="00DA31C9"/>
    <w:rsid w:val="00DA5F74"/>
    <w:rsid w:val="00DA6C09"/>
    <w:rsid w:val="00DA6DC3"/>
    <w:rsid w:val="00DA7424"/>
    <w:rsid w:val="00DB03E0"/>
    <w:rsid w:val="00DB1BAA"/>
    <w:rsid w:val="00DB7413"/>
    <w:rsid w:val="00DC35A6"/>
    <w:rsid w:val="00DC61B1"/>
    <w:rsid w:val="00DD011D"/>
    <w:rsid w:val="00DD1F34"/>
    <w:rsid w:val="00DD2A09"/>
    <w:rsid w:val="00DE1C8A"/>
    <w:rsid w:val="00DE2AF5"/>
    <w:rsid w:val="00DE6BDB"/>
    <w:rsid w:val="00DF2CEA"/>
    <w:rsid w:val="00DF40AF"/>
    <w:rsid w:val="00DF72B9"/>
    <w:rsid w:val="00E01F76"/>
    <w:rsid w:val="00E02DB8"/>
    <w:rsid w:val="00E031BC"/>
    <w:rsid w:val="00E04A0E"/>
    <w:rsid w:val="00E06AE2"/>
    <w:rsid w:val="00E15035"/>
    <w:rsid w:val="00E16017"/>
    <w:rsid w:val="00E2069F"/>
    <w:rsid w:val="00E24CCF"/>
    <w:rsid w:val="00E255E9"/>
    <w:rsid w:val="00E30E14"/>
    <w:rsid w:val="00E31B5C"/>
    <w:rsid w:val="00E33971"/>
    <w:rsid w:val="00E369DE"/>
    <w:rsid w:val="00E36E48"/>
    <w:rsid w:val="00E40C89"/>
    <w:rsid w:val="00E442F2"/>
    <w:rsid w:val="00E4687E"/>
    <w:rsid w:val="00E46C5D"/>
    <w:rsid w:val="00E47ECC"/>
    <w:rsid w:val="00E50EC9"/>
    <w:rsid w:val="00E540E1"/>
    <w:rsid w:val="00E54619"/>
    <w:rsid w:val="00E54FA7"/>
    <w:rsid w:val="00E6112C"/>
    <w:rsid w:val="00E64AE2"/>
    <w:rsid w:val="00E67610"/>
    <w:rsid w:val="00E722B4"/>
    <w:rsid w:val="00E7316F"/>
    <w:rsid w:val="00E8316D"/>
    <w:rsid w:val="00E85A5D"/>
    <w:rsid w:val="00E90654"/>
    <w:rsid w:val="00E93F5E"/>
    <w:rsid w:val="00E94BD9"/>
    <w:rsid w:val="00E95160"/>
    <w:rsid w:val="00E959D9"/>
    <w:rsid w:val="00EA0545"/>
    <w:rsid w:val="00EA169A"/>
    <w:rsid w:val="00EA271D"/>
    <w:rsid w:val="00EA331D"/>
    <w:rsid w:val="00EA5A5E"/>
    <w:rsid w:val="00EB06EA"/>
    <w:rsid w:val="00EB078F"/>
    <w:rsid w:val="00EB0ACE"/>
    <w:rsid w:val="00EB28F3"/>
    <w:rsid w:val="00EB4A79"/>
    <w:rsid w:val="00EC2360"/>
    <w:rsid w:val="00EC35F1"/>
    <w:rsid w:val="00ED14CA"/>
    <w:rsid w:val="00ED1AA3"/>
    <w:rsid w:val="00ED3915"/>
    <w:rsid w:val="00ED3BDD"/>
    <w:rsid w:val="00ED4D62"/>
    <w:rsid w:val="00ED5164"/>
    <w:rsid w:val="00ED54A4"/>
    <w:rsid w:val="00EE09BB"/>
    <w:rsid w:val="00EE1035"/>
    <w:rsid w:val="00EE4238"/>
    <w:rsid w:val="00EE6B7F"/>
    <w:rsid w:val="00EF2178"/>
    <w:rsid w:val="00EF305E"/>
    <w:rsid w:val="00F018B2"/>
    <w:rsid w:val="00F02D1F"/>
    <w:rsid w:val="00F037E3"/>
    <w:rsid w:val="00F078B3"/>
    <w:rsid w:val="00F1089E"/>
    <w:rsid w:val="00F14E87"/>
    <w:rsid w:val="00F20095"/>
    <w:rsid w:val="00F2771D"/>
    <w:rsid w:val="00F279BF"/>
    <w:rsid w:val="00F3100D"/>
    <w:rsid w:val="00F31068"/>
    <w:rsid w:val="00F319F0"/>
    <w:rsid w:val="00F333E8"/>
    <w:rsid w:val="00F409C4"/>
    <w:rsid w:val="00F40AC8"/>
    <w:rsid w:val="00F41B35"/>
    <w:rsid w:val="00F42EF0"/>
    <w:rsid w:val="00F444DF"/>
    <w:rsid w:val="00F44755"/>
    <w:rsid w:val="00F504B8"/>
    <w:rsid w:val="00F550BA"/>
    <w:rsid w:val="00F63FDD"/>
    <w:rsid w:val="00F65111"/>
    <w:rsid w:val="00F65169"/>
    <w:rsid w:val="00F67859"/>
    <w:rsid w:val="00F7110F"/>
    <w:rsid w:val="00F720D7"/>
    <w:rsid w:val="00F75268"/>
    <w:rsid w:val="00F753C1"/>
    <w:rsid w:val="00F812F3"/>
    <w:rsid w:val="00F83107"/>
    <w:rsid w:val="00F83F50"/>
    <w:rsid w:val="00F8470F"/>
    <w:rsid w:val="00F85256"/>
    <w:rsid w:val="00F855DA"/>
    <w:rsid w:val="00F872C4"/>
    <w:rsid w:val="00F8779A"/>
    <w:rsid w:val="00F90519"/>
    <w:rsid w:val="00F907BD"/>
    <w:rsid w:val="00F908BA"/>
    <w:rsid w:val="00F94ADA"/>
    <w:rsid w:val="00F9519F"/>
    <w:rsid w:val="00F95213"/>
    <w:rsid w:val="00FA1173"/>
    <w:rsid w:val="00FA3C1E"/>
    <w:rsid w:val="00FA5B11"/>
    <w:rsid w:val="00FA7636"/>
    <w:rsid w:val="00FB2ED6"/>
    <w:rsid w:val="00FB48C2"/>
    <w:rsid w:val="00FB51BA"/>
    <w:rsid w:val="00FB72D2"/>
    <w:rsid w:val="00FB74D2"/>
    <w:rsid w:val="00FC21A6"/>
    <w:rsid w:val="00FC230A"/>
    <w:rsid w:val="00FC25DF"/>
    <w:rsid w:val="00FC2813"/>
    <w:rsid w:val="00FC38B5"/>
    <w:rsid w:val="00FC3F9F"/>
    <w:rsid w:val="00FD1D6D"/>
    <w:rsid w:val="00FD5301"/>
    <w:rsid w:val="00FD5597"/>
    <w:rsid w:val="00FD59CC"/>
    <w:rsid w:val="00FD72DC"/>
    <w:rsid w:val="00FE1AF6"/>
    <w:rsid w:val="00FE1D72"/>
    <w:rsid w:val="00FE35D0"/>
    <w:rsid w:val="00FE385B"/>
    <w:rsid w:val="00FE3FB1"/>
    <w:rsid w:val="00FE48E4"/>
    <w:rsid w:val="00FE4BA1"/>
    <w:rsid w:val="00FE60EC"/>
    <w:rsid w:val="00FE748B"/>
    <w:rsid w:val="00FF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4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123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DAE0D7-1C8C-C74B-A82A-6A4F6B9A0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1053</Words>
  <Characters>6008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Carter</dc:creator>
  <cp:lastModifiedBy>Xulong Wang</cp:lastModifiedBy>
  <cp:revision>10</cp:revision>
  <dcterms:created xsi:type="dcterms:W3CDTF">2016-06-19T16:38:00Z</dcterms:created>
  <dcterms:modified xsi:type="dcterms:W3CDTF">2016-06-19T16:47:00Z</dcterms:modified>
</cp:coreProperties>
</file>